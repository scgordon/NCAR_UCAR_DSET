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39C92" w14:textId="1D8541E3" w:rsidR="00584E2D" w:rsidRDefault="00C0066C" w:rsidP="00242E02">
      <w:pPr>
        <w:pStyle w:val="Title"/>
      </w:pPr>
      <w:r>
        <w:t>DataCite</w:t>
      </w:r>
      <w:r w:rsidR="0037368B" w:rsidRPr="0005337C">
        <w:t xml:space="preserve"> </w:t>
      </w:r>
      <w:r w:rsidR="007627AB">
        <w:t>Recommendation Analysis</w:t>
      </w:r>
      <w:r w:rsidR="00917E7F" w:rsidRPr="0005337C">
        <w:t xml:space="preserve"> for</w:t>
      </w:r>
      <w:r w:rsidR="00584E2D">
        <w:t xml:space="preserve"> the </w:t>
      </w:r>
      <w:r w:rsidR="00894C19">
        <w:t>National Center for Atmospheric Research</w:t>
      </w:r>
      <w:r w:rsidR="00917E7F" w:rsidRPr="0005337C">
        <w:t xml:space="preserve"> </w:t>
      </w:r>
    </w:p>
    <w:p w14:paraId="38AA3BB8" w14:textId="49A47503" w:rsidR="0037368B" w:rsidRPr="0005337C" w:rsidRDefault="00191861">
      <w:pPr>
        <w:rPr>
          <w:sz w:val="36"/>
          <w:szCs w:val="36"/>
        </w:rPr>
      </w:pPr>
      <w:r>
        <w:rPr>
          <w:sz w:val="36"/>
          <w:szCs w:val="36"/>
        </w:rPr>
        <w:t>2015-12-</w:t>
      </w:r>
      <w:r w:rsidR="00724A2D">
        <w:rPr>
          <w:sz w:val="36"/>
          <w:szCs w:val="36"/>
        </w:rPr>
        <w:t>0</w:t>
      </w:r>
      <w:r w:rsidR="002454DF">
        <w:rPr>
          <w:sz w:val="36"/>
          <w:szCs w:val="36"/>
        </w:rPr>
        <w:t>9</w:t>
      </w:r>
      <w:r w:rsidR="00F86938" w:rsidRPr="0005337C">
        <w:rPr>
          <w:sz w:val="36"/>
          <w:szCs w:val="36"/>
        </w:rPr>
        <w:t xml:space="preserve"> - Draft</w:t>
      </w:r>
    </w:p>
    <w:p w14:paraId="75C1E1E6" w14:textId="77777777" w:rsidR="000E484E" w:rsidRPr="0005337C" w:rsidRDefault="000E484E">
      <w:pPr>
        <w:rPr>
          <w:sz w:val="36"/>
          <w:szCs w:val="36"/>
        </w:rPr>
      </w:pPr>
    </w:p>
    <w:p w14:paraId="2A042F84" w14:textId="77777777" w:rsidR="000E484E" w:rsidRPr="00D35B65" w:rsidRDefault="000E484E" w:rsidP="00006ACE">
      <w:pPr>
        <w:rPr>
          <w:b/>
        </w:rPr>
      </w:pPr>
      <w:r w:rsidRPr="00D35B65">
        <w:rPr>
          <w:b/>
        </w:rPr>
        <w:t>Table of Contents</w:t>
      </w:r>
    </w:p>
    <w:p w14:paraId="7D9F9146" w14:textId="77777777" w:rsidR="00D35B65" w:rsidRPr="00D35B65" w:rsidRDefault="0026244B">
      <w:pPr>
        <w:pStyle w:val="TOC1"/>
        <w:tabs>
          <w:tab w:val="right" w:leader="dot" w:pos="9350"/>
        </w:tabs>
        <w:rPr>
          <w:rFonts w:asciiTheme="minorHAnsi" w:hAnsiTheme="minorHAnsi"/>
          <w:b w:val="0"/>
          <w:lang w:eastAsia="ja-JP"/>
        </w:rPr>
      </w:pPr>
      <w:r w:rsidRPr="00D35B65">
        <w:rPr>
          <w:b w:val="0"/>
        </w:rPr>
        <w:fldChar w:fldCharType="begin"/>
      </w:r>
      <w:r w:rsidR="00D35B65" w:rsidRPr="00D35B65">
        <w:rPr>
          <w:b w:val="0"/>
        </w:rPr>
        <w:instrText xml:space="preserve"> TOC \o "1-3" </w:instrText>
      </w:r>
      <w:r w:rsidRPr="00D35B65">
        <w:rPr>
          <w:b w:val="0"/>
        </w:rPr>
        <w:fldChar w:fldCharType="separate"/>
      </w:r>
      <w:r w:rsidR="00D35B65" w:rsidRPr="00D35B65">
        <w:rPr>
          <w:noProof/>
        </w:rPr>
        <w:t>Executive Summary</w:t>
      </w:r>
      <w:r w:rsidR="00D35B65" w:rsidRPr="00D35B65">
        <w:rPr>
          <w:noProof/>
        </w:rPr>
        <w:tab/>
      </w:r>
      <w:r w:rsidRPr="00D35B65">
        <w:rPr>
          <w:noProof/>
        </w:rPr>
        <w:fldChar w:fldCharType="begin"/>
      </w:r>
      <w:r w:rsidR="00D35B65" w:rsidRPr="00D35B65">
        <w:rPr>
          <w:noProof/>
        </w:rPr>
        <w:instrText xml:space="preserve"> PAGEREF _Toc301700172 \h </w:instrText>
      </w:r>
      <w:r w:rsidRPr="00D35B65">
        <w:rPr>
          <w:noProof/>
        </w:rPr>
      </w:r>
      <w:r w:rsidRPr="00D35B65">
        <w:rPr>
          <w:noProof/>
        </w:rPr>
        <w:fldChar w:fldCharType="separate"/>
      </w:r>
      <w:r w:rsidR="00D35B65" w:rsidRPr="00D35B65">
        <w:rPr>
          <w:noProof/>
        </w:rPr>
        <w:t>2</w:t>
      </w:r>
      <w:r w:rsidRPr="00D35B65">
        <w:rPr>
          <w:noProof/>
        </w:rPr>
        <w:fldChar w:fldCharType="end"/>
      </w:r>
    </w:p>
    <w:p w14:paraId="6D951EB7"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DataCite – What is it?</w:t>
      </w:r>
      <w:r w:rsidRPr="00D35B65">
        <w:rPr>
          <w:noProof/>
        </w:rPr>
        <w:tab/>
      </w:r>
      <w:r w:rsidR="0026244B" w:rsidRPr="00D35B65">
        <w:rPr>
          <w:noProof/>
        </w:rPr>
        <w:fldChar w:fldCharType="begin"/>
      </w:r>
      <w:r w:rsidRPr="00D35B65">
        <w:rPr>
          <w:noProof/>
        </w:rPr>
        <w:instrText xml:space="preserve"> PAGEREF _Toc301700173 \h </w:instrText>
      </w:r>
      <w:r w:rsidR="0026244B" w:rsidRPr="00D35B65">
        <w:rPr>
          <w:noProof/>
        </w:rPr>
      </w:r>
      <w:r w:rsidR="0026244B" w:rsidRPr="00D35B65">
        <w:rPr>
          <w:noProof/>
        </w:rPr>
        <w:fldChar w:fldCharType="separate"/>
      </w:r>
      <w:r w:rsidRPr="00D35B65">
        <w:rPr>
          <w:noProof/>
        </w:rPr>
        <w:t>3</w:t>
      </w:r>
      <w:r w:rsidR="0026244B" w:rsidRPr="00D35B65">
        <w:rPr>
          <w:noProof/>
        </w:rPr>
        <w:fldChar w:fldCharType="end"/>
      </w:r>
    </w:p>
    <w:p w14:paraId="0CC84F17"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Recommendation Dialect Comparison – How Does My Dialect Fit?</w:t>
      </w:r>
      <w:r w:rsidRPr="00D35B65">
        <w:rPr>
          <w:noProof/>
        </w:rPr>
        <w:tab/>
      </w:r>
      <w:r w:rsidR="0026244B" w:rsidRPr="00D35B65">
        <w:rPr>
          <w:noProof/>
        </w:rPr>
        <w:fldChar w:fldCharType="begin"/>
      </w:r>
      <w:r w:rsidRPr="00D35B65">
        <w:rPr>
          <w:noProof/>
        </w:rPr>
        <w:instrText xml:space="preserve"> PAGEREF _Toc301700174 \h </w:instrText>
      </w:r>
      <w:r w:rsidR="0026244B" w:rsidRPr="00D35B65">
        <w:rPr>
          <w:noProof/>
        </w:rPr>
      </w:r>
      <w:r w:rsidR="0026244B" w:rsidRPr="00D35B65">
        <w:rPr>
          <w:noProof/>
        </w:rPr>
        <w:fldChar w:fldCharType="separate"/>
      </w:r>
      <w:r w:rsidRPr="00D35B65">
        <w:rPr>
          <w:noProof/>
        </w:rPr>
        <w:t>3</w:t>
      </w:r>
      <w:r w:rsidR="0026244B" w:rsidRPr="00D35B65">
        <w:rPr>
          <w:noProof/>
        </w:rPr>
        <w:fldChar w:fldCharType="end"/>
      </w:r>
    </w:p>
    <w:p w14:paraId="7B8EDB86"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Recommendation/Dialect Maximum Graph</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_Toc301700175 \h </w:instrText>
      </w:r>
      <w:r w:rsidR="0026244B" w:rsidRPr="00D35B65">
        <w:rPr>
          <w:noProof/>
          <w:sz w:val="24"/>
          <w:szCs w:val="24"/>
        </w:rPr>
      </w:r>
      <w:r w:rsidR="0026244B" w:rsidRPr="00D35B65">
        <w:rPr>
          <w:noProof/>
          <w:sz w:val="24"/>
          <w:szCs w:val="24"/>
        </w:rPr>
        <w:fldChar w:fldCharType="separate"/>
      </w:r>
      <w:r w:rsidRPr="00D35B65">
        <w:rPr>
          <w:noProof/>
          <w:sz w:val="24"/>
          <w:szCs w:val="24"/>
        </w:rPr>
        <w:t>4</w:t>
      </w:r>
      <w:r w:rsidR="0026244B" w:rsidRPr="00D35B65">
        <w:rPr>
          <w:noProof/>
          <w:sz w:val="24"/>
          <w:szCs w:val="24"/>
        </w:rPr>
        <w:fldChar w:fldCharType="end"/>
      </w:r>
    </w:p>
    <w:p w14:paraId="3288B065"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Recommendation/Dialect Comparison Report</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_Toc301700176 \h </w:instrText>
      </w:r>
      <w:r w:rsidR="0026244B" w:rsidRPr="00D35B65">
        <w:rPr>
          <w:noProof/>
          <w:sz w:val="24"/>
          <w:szCs w:val="24"/>
        </w:rPr>
      </w:r>
      <w:r w:rsidR="0026244B" w:rsidRPr="00D35B65">
        <w:rPr>
          <w:noProof/>
          <w:sz w:val="24"/>
          <w:szCs w:val="24"/>
        </w:rPr>
        <w:fldChar w:fldCharType="separate"/>
      </w:r>
      <w:r w:rsidRPr="00D35B65">
        <w:rPr>
          <w:noProof/>
          <w:sz w:val="24"/>
          <w:szCs w:val="24"/>
        </w:rPr>
        <w:t>5</w:t>
      </w:r>
      <w:r w:rsidR="0026244B" w:rsidRPr="00D35B65">
        <w:rPr>
          <w:noProof/>
          <w:sz w:val="24"/>
          <w:szCs w:val="24"/>
        </w:rPr>
        <w:fldChar w:fldCharType="end"/>
      </w:r>
    </w:p>
    <w:p w14:paraId="40E3F153" w14:textId="606F7CC4"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Dat</w:t>
      </w:r>
      <w:r w:rsidR="002454DF">
        <w:rPr>
          <w:noProof/>
          <w:sz w:val="24"/>
          <w:szCs w:val="24"/>
        </w:rPr>
        <w:t>aCite Concepts missing from NCAR dialects</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_Toc301700177 \h </w:instrText>
      </w:r>
      <w:r w:rsidR="0026244B" w:rsidRPr="00D35B65">
        <w:rPr>
          <w:noProof/>
          <w:sz w:val="24"/>
          <w:szCs w:val="24"/>
        </w:rPr>
      </w:r>
      <w:r w:rsidR="0026244B" w:rsidRPr="00D35B65">
        <w:rPr>
          <w:noProof/>
          <w:sz w:val="24"/>
          <w:szCs w:val="24"/>
        </w:rPr>
        <w:fldChar w:fldCharType="separate"/>
      </w:r>
      <w:r w:rsidRPr="00D35B65">
        <w:rPr>
          <w:noProof/>
          <w:sz w:val="24"/>
          <w:szCs w:val="24"/>
        </w:rPr>
        <w:t>6</w:t>
      </w:r>
      <w:r w:rsidR="0026244B" w:rsidRPr="00D35B65">
        <w:rPr>
          <w:noProof/>
          <w:sz w:val="24"/>
          <w:szCs w:val="24"/>
        </w:rPr>
        <w:fldChar w:fldCharType="end"/>
      </w:r>
    </w:p>
    <w:p w14:paraId="03ADE6CE"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Metadata Analysis – How Complete are My Metadata?</w:t>
      </w:r>
      <w:r w:rsidRPr="00D35B65">
        <w:rPr>
          <w:noProof/>
        </w:rPr>
        <w:tab/>
      </w:r>
      <w:r w:rsidR="0026244B" w:rsidRPr="00D35B65">
        <w:rPr>
          <w:noProof/>
        </w:rPr>
        <w:fldChar w:fldCharType="begin"/>
      </w:r>
      <w:r w:rsidRPr="00D35B65">
        <w:rPr>
          <w:noProof/>
        </w:rPr>
        <w:instrText xml:space="preserve"> PAGEREF _Toc301700178 \h </w:instrText>
      </w:r>
      <w:r w:rsidR="0026244B" w:rsidRPr="00D35B65">
        <w:rPr>
          <w:noProof/>
        </w:rPr>
      </w:r>
      <w:r w:rsidR="0026244B" w:rsidRPr="00D35B65">
        <w:rPr>
          <w:noProof/>
        </w:rPr>
        <w:fldChar w:fldCharType="separate"/>
      </w:r>
      <w:r w:rsidRPr="00D35B65">
        <w:rPr>
          <w:noProof/>
        </w:rPr>
        <w:t>7</w:t>
      </w:r>
      <w:r w:rsidR="0026244B" w:rsidRPr="00D35B65">
        <w:rPr>
          <w:noProof/>
        </w:rPr>
        <w:fldChar w:fldCharType="end"/>
      </w:r>
    </w:p>
    <w:p w14:paraId="417C24A8"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Completeness Results and Missing Elements for USGS Metadata Records</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_Toc301700179 \h </w:instrText>
      </w:r>
      <w:r w:rsidR="0026244B" w:rsidRPr="00D35B65">
        <w:rPr>
          <w:noProof/>
          <w:sz w:val="24"/>
          <w:szCs w:val="24"/>
        </w:rPr>
      </w:r>
      <w:r w:rsidR="0026244B" w:rsidRPr="00D35B65">
        <w:rPr>
          <w:noProof/>
          <w:sz w:val="24"/>
          <w:szCs w:val="24"/>
        </w:rPr>
        <w:fldChar w:fldCharType="separate"/>
      </w:r>
      <w:r w:rsidRPr="00D35B65">
        <w:rPr>
          <w:noProof/>
          <w:sz w:val="24"/>
          <w:szCs w:val="24"/>
        </w:rPr>
        <w:t>7</w:t>
      </w:r>
      <w:r w:rsidR="0026244B" w:rsidRPr="00D35B65">
        <w:rPr>
          <w:noProof/>
          <w:sz w:val="24"/>
          <w:szCs w:val="24"/>
        </w:rPr>
        <w:fldChar w:fldCharType="end"/>
      </w:r>
    </w:p>
    <w:p w14:paraId="5297273C"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Signature Groups with Concept Occurrence</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_Toc301700180 \h </w:instrText>
      </w:r>
      <w:r w:rsidR="0026244B" w:rsidRPr="00D35B65">
        <w:rPr>
          <w:noProof/>
          <w:sz w:val="24"/>
          <w:szCs w:val="24"/>
        </w:rPr>
      </w:r>
      <w:r w:rsidR="0026244B" w:rsidRPr="00D35B65">
        <w:rPr>
          <w:noProof/>
          <w:sz w:val="24"/>
          <w:szCs w:val="24"/>
        </w:rPr>
        <w:fldChar w:fldCharType="separate"/>
      </w:r>
      <w:r w:rsidRPr="00D35B65">
        <w:rPr>
          <w:noProof/>
          <w:sz w:val="24"/>
          <w:szCs w:val="24"/>
        </w:rPr>
        <w:t>9</w:t>
      </w:r>
      <w:r w:rsidR="0026244B" w:rsidRPr="00D35B65">
        <w:rPr>
          <w:noProof/>
          <w:sz w:val="24"/>
          <w:szCs w:val="24"/>
        </w:rPr>
        <w:fldChar w:fldCharType="end"/>
      </w:r>
    </w:p>
    <w:p w14:paraId="0BC8F959"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Specific Guidance – How Do I Improve My Metadata</w:t>
      </w:r>
      <w:r w:rsidRPr="00D35B65">
        <w:rPr>
          <w:noProof/>
        </w:rPr>
        <w:tab/>
      </w:r>
      <w:r w:rsidR="0026244B" w:rsidRPr="00D35B65">
        <w:rPr>
          <w:noProof/>
        </w:rPr>
        <w:fldChar w:fldCharType="begin"/>
      </w:r>
      <w:r w:rsidRPr="00D35B65">
        <w:rPr>
          <w:noProof/>
        </w:rPr>
        <w:instrText xml:space="preserve"> PAGEREF _Toc301700181 \h </w:instrText>
      </w:r>
      <w:r w:rsidR="0026244B" w:rsidRPr="00D35B65">
        <w:rPr>
          <w:noProof/>
        </w:rPr>
      </w:r>
      <w:r w:rsidR="0026244B" w:rsidRPr="00D35B65">
        <w:rPr>
          <w:noProof/>
        </w:rPr>
        <w:fldChar w:fldCharType="separate"/>
      </w:r>
      <w:r w:rsidRPr="00D35B65">
        <w:rPr>
          <w:noProof/>
        </w:rPr>
        <w:t>10</w:t>
      </w:r>
      <w:r w:rsidR="0026244B" w:rsidRPr="00D35B65">
        <w:rPr>
          <w:noProof/>
        </w:rPr>
        <w:fldChar w:fldCharType="end"/>
      </w:r>
    </w:p>
    <w:p w14:paraId="381288ED"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Mandatory Level</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_Toc301700182 \h </w:instrText>
      </w:r>
      <w:r w:rsidR="0026244B" w:rsidRPr="00D35B65">
        <w:rPr>
          <w:noProof/>
          <w:sz w:val="24"/>
          <w:szCs w:val="24"/>
        </w:rPr>
      </w:r>
      <w:r w:rsidR="0026244B" w:rsidRPr="00D35B65">
        <w:rPr>
          <w:noProof/>
          <w:sz w:val="24"/>
          <w:szCs w:val="24"/>
        </w:rPr>
        <w:fldChar w:fldCharType="separate"/>
      </w:r>
      <w:r w:rsidRPr="00D35B65">
        <w:rPr>
          <w:noProof/>
          <w:sz w:val="24"/>
          <w:szCs w:val="24"/>
        </w:rPr>
        <w:t>10</w:t>
      </w:r>
      <w:r w:rsidR="0026244B" w:rsidRPr="00D35B65">
        <w:rPr>
          <w:noProof/>
          <w:sz w:val="24"/>
          <w:szCs w:val="24"/>
        </w:rPr>
        <w:fldChar w:fldCharType="end"/>
      </w:r>
    </w:p>
    <w:p w14:paraId="3A1BAB6A"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Recommended Level</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_Toc301700183 \h </w:instrText>
      </w:r>
      <w:r w:rsidR="0026244B" w:rsidRPr="00D35B65">
        <w:rPr>
          <w:noProof/>
          <w:sz w:val="24"/>
          <w:szCs w:val="24"/>
        </w:rPr>
      </w:r>
      <w:r w:rsidR="0026244B" w:rsidRPr="00D35B65">
        <w:rPr>
          <w:noProof/>
          <w:sz w:val="24"/>
          <w:szCs w:val="24"/>
        </w:rPr>
        <w:fldChar w:fldCharType="separate"/>
      </w:r>
      <w:r w:rsidRPr="00D35B65">
        <w:rPr>
          <w:noProof/>
          <w:sz w:val="24"/>
          <w:szCs w:val="24"/>
        </w:rPr>
        <w:t>11</w:t>
      </w:r>
      <w:r w:rsidR="0026244B" w:rsidRPr="00D35B65">
        <w:rPr>
          <w:noProof/>
          <w:sz w:val="24"/>
          <w:szCs w:val="24"/>
        </w:rPr>
        <w:fldChar w:fldCharType="end"/>
      </w:r>
    </w:p>
    <w:p w14:paraId="528BC7A4"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Optional Level</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_Toc301700184 \h </w:instrText>
      </w:r>
      <w:r w:rsidR="0026244B" w:rsidRPr="00D35B65">
        <w:rPr>
          <w:noProof/>
          <w:sz w:val="24"/>
          <w:szCs w:val="24"/>
        </w:rPr>
      </w:r>
      <w:r w:rsidR="0026244B" w:rsidRPr="00D35B65">
        <w:rPr>
          <w:noProof/>
          <w:sz w:val="24"/>
          <w:szCs w:val="24"/>
        </w:rPr>
        <w:fldChar w:fldCharType="separate"/>
      </w:r>
      <w:r w:rsidRPr="00D35B65">
        <w:rPr>
          <w:noProof/>
          <w:sz w:val="24"/>
          <w:szCs w:val="24"/>
        </w:rPr>
        <w:t>11</w:t>
      </w:r>
      <w:r w:rsidR="0026244B" w:rsidRPr="00D35B65">
        <w:rPr>
          <w:noProof/>
          <w:sz w:val="24"/>
          <w:szCs w:val="24"/>
        </w:rPr>
        <w:fldChar w:fldCharType="end"/>
      </w:r>
    </w:p>
    <w:p w14:paraId="5776B904"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Appendix</w:t>
      </w:r>
      <w:r w:rsidRPr="00D35B65">
        <w:rPr>
          <w:noProof/>
        </w:rPr>
        <w:tab/>
      </w:r>
      <w:r w:rsidR="0026244B" w:rsidRPr="00D35B65">
        <w:rPr>
          <w:noProof/>
        </w:rPr>
        <w:fldChar w:fldCharType="begin"/>
      </w:r>
      <w:r w:rsidRPr="00D35B65">
        <w:rPr>
          <w:noProof/>
        </w:rPr>
        <w:instrText xml:space="preserve"> PAGEREF _Toc301700185 \h </w:instrText>
      </w:r>
      <w:r w:rsidR="0026244B" w:rsidRPr="00D35B65">
        <w:rPr>
          <w:noProof/>
        </w:rPr>
      </w:r>
      <w:r w:rsidR="0026244B" w:rsidRPr="00D35B65">
        <w:rPr>
          <w:noProof/>
        </w:rPr>
        <w:fldChar w:fldCharType="separate"/>
      </w:r>
      <w:r w:rsidRPr="00D35B65">
        <w:rPr>
          <w:noProof/>
        </w:rPr>
        <w:t>12</w:t>
      </w:r>
      <w:r w:rsidR="0026244B" w:rsidRPr="00D35B65">
        <w:rPr>
          <w:noProof/>
        </w:rPr>
        <w:fldChar w:fldCharType="end"/>
      </w:r>
    </w:p>
    <w:p w14:paraId="00A4B183"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Quick Metadata Evaluation</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_Toc301700186 \h </w:instrText>
      </w:r>
      <w:r w:rsidR="0026244B" w:rsidRPr="00D35B65">
        <w:rPr>
          <w:noProof/>
          <w:sz w:val="24"/>
          <w:szCs w:val="24"/>
        </w:rPr>
      </w:r>
      <w:r w:rsidR="0026244B" w:rsidRPr="00D35B65">
        <w:rPr>
          <w:noProof/>
          <w:sz w:val="24"/>
          <w:szCs w:val="24"/>
        </w:rPr>
        <w:fldChar w:fldCharType="separate"/>
      </w:r>
      <w:r w:rsidRPr="00D35B65">
        <w:rPr>
          <w:noProof/>
          <w:sz w:val="24"/>
          <w:szCs w:val="24"/>
        </w:rPr>
        <w:t>12</w:t>
      </w:r>
      <w:r w:rsidR="0026244B" w:rsidRPr="00D35B65">
        <w:rPr>
          <w:noProof/>
          <w:sz w:val="24"/>
          <w:szCs w:val="24"/>
        </w:rPr>
        <w:fldChar w:fldCharType="end"/>
      </w:r>
    </w:p>
    <w:p w14:paraId="493AA703"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Glossary</w:t>
      </w:r>
      <w:r w:rsidRPr="00D35B65">
        <w:rPr>
          <w:noProof/>
        </w:rPr>
        <w:tab/>
      </w:r>
      <w:r w:rsidR="0026244B" w:rsidRPr="00D35B65">
        <w:rPr>
          <w:noProof/>
        </w:rPr>
        <w:fldChar w:fldCharType="begin"/>
      </w:r>
      <w:r w:rsidRPr="00D35B65">
        <w:rPr>
          <w:noProof/>
        </w:rPr>
        <w:instrText xml:space="preserve"> PAGEREF _Toc301700187 \h </w:instrText>
      </w:r>
      <w:r w:rsidR="0026244B" w:rsidRPr="00D35B65">
        <w:rPr>
          <w:noProof/>
        </w:rPr>
      </w:r>
      <w:r w:rsidR="0026244B" w:rsidRPr="00D35B65">
        <w:rPr>
          <w:noProof/>
        </w:rPr>
        <w:fldChar w:fldCharType="separate"/>
      </w:r>
      <w:r w:rsidRPr="00D35B65">
        <w:rPr>
          <w:noProof/>
        </w:rPr>
        <w:t>15</w:t>
      </w:r>
      <w:r w:rsidR="0026244B" w:rsidRPr="00D35B65">
        <w:rPr>
          <w:noProof/>
        </w:rPr>
        <w:fldChar w:fldCharType="end"/>
      </w:r>
    </w:p>
    <w:p w14:paraId="6A25EF50" w14:textId="77777777" w:rsidR="00006ACE" w:rsidRPr="0005337C" w:rsidRDefault="0026244B" w:rsidP="0005337C">
      <w:pPr>
        <w:pStyle w:val="TOC1"/>
        <w:tabs>
          <w:tab w:val="right" w:leader="dot" w:pos="9350"/>
        </w:tabs>
        <w:rPr>
          <w:sz w:val="36"/>
          <w:szCs w:val="36"/>
        </w:rPr>
      </w:pPr>
      <w:r w:rsidRPr="00D35B65">
        <w:rPr>
          <w:b w:val="0"/>
        </w:rPr>
        <w:fldChar w:fldCharType="end"/>
      </w:r>
    </w:p>
    <w:p w14:paraId="4C5AB178" w14:textId="77777777" w:rsidR="003D36B6" w:rsidRDefault="003D36B6" w:rsidP="00563570">
      <w:pPr>
        <w:pStyle w:val="Heading1"/>
      </w:pPr>
      <w:bookmarkStart w:id="0" w:name="_Toc296782881"/>
      <w:bookmarkStart w:id="1" w:name="_Toc293218099"/>
      <w:r>
        <w:br w:type="page"/>
      </w:r>
    </w:p>
    <w:p w14:paraId="4E572787" w14:textId="77777777" w:rsidR="00563570" w:rsidRDefault="00563570" w:rsidP="00563570">
      <w:pPr>
        <w:pStyle w:val="Heading1"/>
      </w:pPr>
      <w:bookmarkStart w:id="2" w:name="_Toc301700172"/>
      <w:r>
        <w:lastRenderedPageBreak/>
        <w:t>Executive Summary</w:t>
      </w:r>
      <w:bookmarkEnd w:id="0"/>
      <w:bookmarkEnd w:id="2"/>
    </w:p>
    <w:p w14:paraId="00944535" w14:textId="77777777" w:rsidR="00641017" w:rsidRDefault="00641017" w:rsidP="00563570"/>
    <w:p w14:paraId="532FA997" w14:textId="3034CBD2" w:rsidR="00B405D6" w:rsidRDefault="00B405D6" w:rsidP="00B405D6">
      <w:r>
        <w:t xml:space="preserve">This report presents the results of a </w:t>
      </w:r>
      <w:r w:rsidR="00801571">
        <w:t>NCAR</w:t>
      </w:r>
      <w:r>
        <w:t xml:space="preserve"> metadata completeness evaluation with respect to the DataCite </w:t>
      </w:r>
      <w:r w:rsidR="0062000A">
        <w:t>recommendation</w:t>
      </w:r>
      <w:bookmarkStart w:id="3" w:name="_GoBack"/>
      <w:bookmarkEnd w:id="3"/>
      <w:r>
        <w:t>. DataCite is an organization formed to help improve consistent identification of data and other resources with the goal of making data more accessible and useful. DataCite provides a metadata recommendation that includes mandatory, recommended, and optional elements. This recommendation places a high priority on making data, people and organizations discoverable through the use of unique identifiers.</w:t>
      </w:r>
    </w:p>
    <w:p w14:paraId="6689ED8E" w14:textId="77777777" w:rsidR="00B405D6" w:rsidRDefault="00B405D6" w:rsidP="00B405D6"/>
    <w:p w14:paraId="546B54E0" w14:textId="3B83573D" w:rsidR="00B405D6" w:rsidRDefault="00801571" w:rsidP="00B405D6">
      <w:r>
        <w:t>The National Center for Atmospheric Research has many ways of sharing the data they produce and archive. The DSET was charged with a mission to unify these ways of sharing. Currently there are 9 labs, each with unique assets. There are a variety of metadata employed, some groups use xml standards from external groups, some use xml standards formed at NCAR, and some have their own structured documentation in the form of a database or ASCII headers. This report focuses on</w:t>
      </w:r>
      <w:r w:rsidR="00067567">
        <w:t xml:space="preserve"> the</w:t>
      </w:r>
      <w:r>
        <w:t xml:space="preserve"> ISO, MODS, Data</w:t>
      </w:r>
      <w:r w:rsidR="00067567">
        <w:t xml:space="preserve">Cite, netCDF, RDA-CISL and EOL holdings at NCAR. </w:t>
      </w:r>
      <w:r w:rsidR="00B405D6">
        <w:t xml:space="preserve">We </w:t>
      </w:r>
      <w:r w:rsidR="00067567">
        <w:t>acquired</w:t>
      </w:r>
      <w:r w:rsidR="00B405D6">
        <w:t xml:space="preserve"> samples of each of these collections in order to explore completeness with respect</w:t>
      </w:r>
      <w:r w:rsidR="00067567">
        <w:t xml:space="preserve"> to the DataCite recommendation</w:t>
      </w:r>
      <w:r w:rsidR="00B405D6">
        <w:t xml:space="preserve"> and as an introduction to the metadata evaluation and improvement tools we are developing. </w:t>
      </w:r>
      <w:r w:rsidR="00400CB3">
        <w:t xml:space="preserve">Applying the DataCite </w:t>
      </w:r>
      <w:r w:rsidR="00400CB3" w:rsidRPr="00563570">
        <w:t>recommenda</w:t>
      </w:r>
      <w:r w:rsidR="00400CB3">
        <w:t>tion</w:t>
      </w:r>
      <w:r w:rsidR="00400CB3" w:rsidRPr="00563570">
        <w:t xml:space="preserve"> </w:t>
      </w:r>
      <w:r w:rsidR="00400CB3">
        <w:t xml:space="preserve">to a data center’s metadata, regardless of the dialect they utilize </w:t>
      </w:r>
      <w:r w:rsidR="00400CB3" w:rsidRPr="00563570">
        <w:t xml:space="preserve">can </w:t>
      </w:r>
      <w:r w:rsidR="00400CB3">
        <w:t>help</w:t>
      </w:r>
      <w:r w:rsidR="00400CB3" w:rsidRPr="00563570">
        <w:t xml:space="preserve"> </w:t>
      </w:r>
      <w:r w:rsidR="00400CB3">
        <w:t>prepare organizations</w:t>
      </w:r>
      <w:r w:rsidR="00400CB3" w:rsidRPr="00563570">
        <w:t xml:space="preserve"> that are </w:t>
      </w:r>
      <w:r w:rsidR="00400CB3">
        <w:t>currently</w:t>
      </w:r>
      <w:r w:rsidR="00400CB3" w:rsidRPr="00563570">
        <w:t xml:space="preserve"> </w:t>
      </w:r>
      <w:r w:rsidR="00400CB3">
        <w:t>hoping to improve the identification of their metadata’s dataset through DOIs.</w:t>
      </w:r>
    </w:p>
    <w:p w14:paraId="34A3EB9E" w14:textId="77777777" w:rsidR="00B405D6" w:rsidRDefault="00B405D6" w:rsidP="00B405D6"/>
    <w:p w14:paraId="3998B99B" w14:textId="77777777" w:rsidR="00C8147A" w:rsidRPr="00724A2D" w:rsidRDefault="00B405D6" w:rsidP="00C8147A">
      <w:r>
        <w:t xml:space="preserve">One important observation is that </w:t>
      </w:r>
      <w:r w:rsidR="00067567">
        <w:t>all of the</w:t>
      </w:r>
      <w:r>
        <w:t xml:space="preserve"> metadata dialect</w:t>
      </w:r>
      <w:r w:rsidR="00067567">
        <w:t>s do</w:t>
      </w:r>
      <w:r>
        <w:t xml:space="preserve"> not include all of the concepts prescribed by the DataCite recommendation</w:t>
      </w:r>
      <w:r w:rsidR="00067567">
        <w:t>, save for the DataCite dialect</w:t>
      </w:r>
      <w:r>
        <w:t xml:space="preserve">. As one might expect, given the focus of DataCite, several of the missing concepts are related to identifiers for resources and people/organizations. </w:t>
      </w:r>
      <w:r w:rsidR="00C8147A">
        <w:t>RDA-CISL is missing three mandatory concepts, two recommended concepts, and two optional concepts. ISO is missing three mandatory concepts, and two recommended concepts. MODS is missing two mandatory concepts, two recommended concepts, and two optional concepts. netCDF is missing three mandatory concepts, four recommended concepts, and four optional concepts. EOL is missing four mandatory concepts, four recommended concepts, and one optional concept.</w:t>
      </w:r>
    </w:p>
    <w:p w14:paraId="11FC1F4F" w14:textId="77777777" w:rsidR="00B405D6" w:rsidRDefault="00B405D6" w:rsidP="00B405D6"/>
    <w:p w14:paraId="70E94081" w14:textId="0D2EDF88" w:rsidR="00002187" w:rsidRDefault="00C8147A" w:rsidP="00B405D6">
      <w:pPr>
        <w:rPr>
          <w:ins w:id="4" w:author="Sean Gordon" w:date="2015-12-07T10:17:00Z"/>
        </w:rPr>
      </w:pPr>
      <w:r>
        <w:t>Our metadata sample included X</w:t>
      </w:r>
      <w:r w:rsidR="00B405D6">
        <w:t xml:space="preserve"> records from </w:t>
      </w:r>
      <w:r w:rsidR="00655557">
        <w:t>Q</w:t>
      </w:r>
      <w:r w:rsidR="00B405D6">
        <w:t xml:space="preserve"> </w:t>
      </w:r>
      <w:r w:rsidR="00655557">
        <w:t>NCAR</w:t>
      </w:r>
      <w:r w:rsidR="00B405D6">
        <w:t xml:space="preserve"> </w:t>
      </w:r>
      <w:r>
        <w:t>labs</w:t>
      </w:r>
      <w:r w:rsidR="00B405D6">
        <w:t>. Of those,</w:t>
      </w:r>
      <w:r>
        <w:t xml:space="preserve"> Y (~Z</w:t>
      </w:r>
      <w:r w:rsidR="00B405D6">
        <w:t>%) included all of the metadata elements in the DataCite recommendation that are contained in</w:t>
      </w:r>
      <w:r>
        <w:t xml:space="preserve"> the dialect the record is written in</w:t>
      </w:r>
      <w:r w:rsidR="00B405D6">
        <w:t xml:space="preserve">. Other groups of records were missing information about </w:t>
      </w:r>
      <w:r>
        <w:t>Sean</w:t>
      </w:r>
      <w:r w:rsidR="00B405D6">
        <w:t xml:space="preserve">, </w:t>
      </w:r>
      <w:r>
        <w:t>Ted, Lindsay, and John</w:t>
      </w:r>
      <w:r w:rsidR="00B405D6">
        <w:t xml:space="preserve">. </w:t>
      </w:r>
    </w:p>
    <w:p w14:paraId="5BA797C0" w14:textId="77777777" w:rsidR="00002187" w:rsidRDefault="00002187" w:rsidP="00B405D6">
      <w:pPr>
        <w:rPr>
          <w:ins w:id="5" w:author="Sean Gordon" w:date="2015-12-07T10:17:00Z"/>
        </w:rPr>
      </w:pPr>
    </w:p>
    <w:p w14:paraId="1049D5F2" w14:textId="0BA68C29" w:rsidR="00563570" w:rsidRPr="00002187" w:rsidRDefault="00002187" w:rsidP="00B405D6">
      <w:r>
        <w:t>Terminology used in this report is defined in the Glossary.</w:t>
      </w:r>
      <w:r w:rsidR="00563570">
        <w:br w:type="page"/>
      </w:r>
    </w:p>
    <w:p w14:paraId="7BA159E3" w14:textId="77777777" w:rsidR="00A54315" w:rsidRPr="000D77D2" w:rsidRDefault="00A54315" w:rsidP="00A54315">
      <w:pPr>
        <w:pStyle w:val="Heading1"/>
      </w:pPr>
      <w:bookmarkStart w:id="6" w:name="_Toc297809177"/>
      <w:bookmarkStart w:id="7" w:name="_Toc301700173"/>
      <w:bookmarkStart w:id="8" w:name="_Toc293218102"/>
      <w:bookmarkEnd w:id="1"/>
      <w:r>
        <w:lastRenderedPageBreak/>
        <w:t>DataCite</w:t>
      </w:r>
      <w:r w:rsidRPr="000D77D2">
        <w:t xml:space="preserve"> – What is it?</w:t>
      </w:r>
      <w:bookmarkEnd w:id="6"/>
      <w:bookmarkEnd w:id="7"/>
    </w:p>
    <w:bookmarkStart w:id="9" w:name="_Toc293218100"/>
    <w:p w14:paraId="78024369" w14:textId="77777777" w:rsidR="00A54315" w:rsidRDefault="0026244B" w:rsidP="00A54315">
      <w:r w:rsidRPr="00563570">
        <w:fldChar w:fldCharType="begin"/>
      </w:r>
      <w:r w:rsidR="00A54315" w:rsidRPr="00563570">
        <w:instrText xml:space="preserve"> HYPERLINK "https://www.datacite.org" </w:instrText>
      </w:r>
      <w:r w:rsidRPr="00563570">
        <w:fldChar w:fldCharType="separate"/>
      </w:r>
      <w:r w:rsidR="00A54315" w:rsidRPr="00563570">
        <w:rPr>
          <w:rStyle w:val="Hyperlink"/>
        </w:rPr>
        <w:t>DataCite</w:t>
      </w:r>
      <w:r w:rsidRPr="00563570">
        <w:fldChar w:fldCharType="end"/>
      </w:r>
      <w:r w:rsidR="00A54315" w:rsidRPr="00563570">
        <w:t xml:space="preserve"> is an organization founded to help make data mo</w:t>
      </w:r>
      <w:r w:rsidR="00A54315">
        <w:t>re accessible and usable. T</w:t>
      </w:r>
      <w:r w:rsidR="00A54315" w:rsidRPr="00563570">
        <w:t>heir purpose is to develop and support methods to locate, identify and cite data and other research objects. Specifically, they develop and support the standards behind persistent identifiers for data, and their members assign them. They are also known as the originators of Digital Object Identifiers (DOIs).</w:t>
      </w:r>
    </w:p>
    <w:p w14:paraId="09E10D5B" w14:textId="77777777" w:rsidR="00A54315" w:rsidRDefault="00A54315" w:rsidP="00A54315"/>
    <w:p w14:paraId="19CA196D" w14:textId="77777777" w:rsidR="00A54315" w:rsidRPr="00563570" w:rsidRDefault="00A54315" w:rsidP="00A54315">
      <w:r w:rsidRPr="00563570">
        <w:t>In the context of the terminology we use (</w:t>
      </w:r>
      <w:r>
        <w:t xml:space="preserve">see </w:t>
      </w:r>
      <w:hyperlink w:anchor="_Glossary" w:history="1">
        <w:r w:rsidRPr="00B405D6">
          <w:rPr>
            <w:rStyle w:val="Hyperlink"/>
          </w:rPr>
          <w:t>Glossary</w:t>
        </w:r>
      </w:hyperlink>
      <w:r w:rsidRPr="00563570">
        <w:t>), DataCite is an organization that created a set of recommendations at three levels</w:t>
      </w:r>
      <w:r w:rsidR="00B405D6">
        <w:t>, mandatory, recommended, and optional</w:t>
      </w:r>
      <w:r w:rsidRPr="00563570">
        <w:t xml:space="preserve"> (described in the </w:t>
      </w:r>
      <w:hyperlink r:id="rId8" w:history="1">
        <w:r w:rsidR="00B405D6" w:rsidRPr="00563570">
          <w:rPr>
            <w:rStyle w:val="Hyperlink"/>
            <w:rFonts w:eastAsia="Times New Roman" w:cs="Times New Roman"/>
            <w:shd w:val="clear" w:color="auto" w:fill="FFFFFF"/>
          </w:rPr>
          <w:t>DataCite Metadata Schema</w:t>
        </w:r>
      </w:hyperlink>
      <w:r w:rsidRPr="00563570">
        <w:t xml:space="preserve">) and an XML schema (a dialect) for implementing those recommendations. </w:t>
      </w:r>
      <w:r>
        <w:rPr>
          <w:rFonts w:eastAsia="Times New Roman" w:cs="Times New Roman"/>
          <w:color w:val="000000"/>
          <w:shd w:val="clear" w:color="auto" w:fill="FFFFFF"/>
        </w:rPr>
        <w:t>Concepts included in all three levels a</w:t>
      </w:r>
      <w:r w:rsidR="00294F05">
        <w:rPr>
          <w:rFonts w:eastAsia="Times New Roman" w:cs="Times New Roman"/>
          <w:color w:val="000000"/>
          <w:shd w:val="clear" w:color="auto" w:fill="FFFFFF"/>
        </w:rPr>
        <w:t>re listed with definitions and X</w:t>
      </w:r>
      <w:r>
        <w:rPr>
          <w:rFonts w:eastAsia="Times New Roman" w:cs="Times New Roman"/>
          <w:color w:val="000000"/>
          <w:shd w:val="clear" w:color="auto" w:fill="FFFFFF"/>
        </w:rPr>
        <w:t xml:space="preserve">Paths in several dialects on the </w:t>
      </w:r>
      <w:hyperlink r:id="rId9" w:history="1">
        <w:r w:rsidRPr="0015627E">
          <w:rPr>
            <w:rStyle w:val="Hyperlink"/>
          </w:rPr>
          <w:t xml:space="preserve">DataCite </w:t>
        </w:r>
        <w:r w:rsidRPr="0015627E">
          <w:rPr>
            <w:rStyle w:val="Hyperlink"/>
            <w:rFonts w:eastAsia="Times New Roman" w:cs="Times New Roman"/>
            <w:shd w:val="clear" w:color="auto" w:fill="FFFFFF"/>
          </w:rPr>
          <w:t>Recommendation Page</w:t>
        </w:r>
      </w:hyperlink>
      <w:r>
        <w:rPr>
          <w:rFonts w:eastAsia="Times New Roman" w:cs="Times New Roman"/>
          <w:shd w:val="clear" w:color="auto" w:fill="FFFFFF"/>
        </w:rPr>
        <w:t xml:space="preserve">. </w:t>
      </w:r>
      <w:r w:rsidRPr="00563570">
        <w:t xml:space="preserve">The dialect is currently being used in the DataCite </w:t>
      </w:r>
      <w:hyperlink r:id="rId10" w:history="1">
        <w:r w:rsidRPr="00563570">
          <w:rPr>
            <w:rStyle w:val="Hyperlink"/>
          </w:rPr>
          <w:t>search portal</w:t>
        </w:r>
      </w:hyperlink>
      <w:r w:rsidRPr="00563570">
        <w:t xml:space="preserve"> and in creating DOI landing pages. The recommendations are useful for communities looking for expert guidance about metadata </w:t>
      </w:r>
      <w:r w:rsidR="00454561">
        <w:t>concepts</w:t>
      </w:r>
      <w:r w:rsidRPr="00563570">
        <w:t xml:space="preserve"> that are useful for data discovery. </w:t>
      </w:r>
      <w:r w:rsidR="00F50C0A">
        <w:t>Applying t</w:t>
      </w:r>
      <w:r w:rsidR="00454561">
        <w:t xml:space="preserve">he </w:t>
      </w:r>
      <w:r>
        <w:t xml:space="preserve">DataCite </w:t>
      </w:r>
      <w:r w:rsidRPr="00563570">
        <w:t>recommenda</w:t>
      </w:r>
      <w:r w:rsidR="00454561">
        <w:t>tion</w:t>
      </w:r>
      <w:r w:rsidRPr="00563570">
        <w:t xml:space="preserve"> </w:t>
      </w:r>
      <w:r w:rsidR="00F50C0A">
        <w:t xml:space="preserve">to a </w:t>
      </w:r>
      <w:r w:rsidR="006C0A4A">
        <w:t>data center</w:t>
      </w:r>
      <w:r w:rsidR="00F50C0A">
        <w:t>’s metadata</w:t>
      </w:r>
      <w:r w:rsidR="006C0A4A">
        <w:t>,</w:t>
      </w:r>
      <w:r w:rsidR="00F50C0A">
        <w:t xml:space="preserve"> regardless of </w:t>
      </w:r>
      <w:r w:rsidR="006C0A4A">
        <w:t xml:space="preserve">the </w:t>
      </w:r>
      <w:r w:rsidR="00F50C0A">
        <w:t>dialect</w:t>
      </w:r>
      <w:r w:rsidR="006C0A4A">
        <w:t xml:space="preserve"> they utilize</w:t>
      </w:r>
      <w:r w:rsidR="00F50C0A">
        <w:t xml:space="preserve"> </w:t>
      </w:r>
      <w:r w:rsidRPr="00563570">
        <w:t xml:space="preserve">can </w:t>
      </w:r>
      <w:r>
        <w:t>help</w:t>
      </w:r>
      <w:r w:rsidRPr="00563570">
        <w:t xml:space="preserve"> </w:t>
      </w:r>
      <w:r w:rsidR="00F50C0A">
        <w:t>prepare</w:t>
      </w:r>
      <w:r w:rsidR="006C0A4A">
        <w:t xml:space="preserve"> organizations</w:t>
      </w:r>
      <w:r w:rsidRPr="00563570">
        <w:t xml:space="preserve"> that are </w:t>
      </w:r>
      <w:r>
        <w:t>currently</w:t>
      </w:r>
      <w:r w:rsidRPr="00563570">
        <w:t xml:space="preserve"> </w:t>
      </w:r>
      <w:r w:rsidR="00F50C0A">
        <w:t>hoping to improve the identification of their dataset through DOIs</w:t>
      </w:r>
      <w:r>
        <w:t xml:space="preserve">. </w:t>
      </w:r>
    </w:p>
    <w:p w14:paraId="793E3B5E" w14:textId="77777777" w:rsidR="00A54315" w:rsidRPr="00563570" w:rsidRDefault="00A54315" w:rsidP="00A54315"/>
    <w:p w14:paraId="63787E02" w14:textId="77777777" w:rsidR="00A54315" w:rsidRDefault="00A54315" w:rsidP="00A54315">
      <w:pPr>
        <w:rPr>
          <w:rFonts w:eastAsia="Times New Roman" w:cs="Times New Roman"/>
          <w:color w:val="000000"/>
          <w:shd w:val="clear" w:color="auto" w:fill="FFFFFF"/>
        </w:rPr>
      </w:pPr>
      <w:r w:rsidRPr="00563570">
        <w:rPr>
          <w:rFonts w:eastAsia="Times New Roman" w:cs="Times New Roman"/>
          <w:color w:val="000000"/>
          <w:shd w:val="clear" w:color="auto" w:fill="FFFFFF"/>
        </w:rPr>
        <w:t xml:space="preserve">The </w:t>
      </w:r>
      <w:hyperlink r:id="rId11" w:history="1">
        <w:r w:rsidRPr="00563570">
          <w:rPr>
            <w:rStyle w:val="Hyperlink"/>
            <w:rFonts w:eastAsia="Times New Roman" w:cs="Times New Roman"/>
            <w:shd w:val="clear" w:color="auto" w:fill="FFFFFF"/>
          </w:rPr>
          <w:t>DataCite Metadata Schema</w:t>
        </w:r>
      </w:hyperlink>
      <w:r w:rsidRPr="00563570">
        <w:rPr>
          <w:rFonts w:eastAsia="Times New Roman" w:cs="Times New Roman"/>
          <w:color w:val="000000"/>
          <w:shd w:val="clear" w:color="auto" w:fill="FFFFFF"/>
        </w:rPr>
        <w:t xml:space="preserve"> is a list of metadata elements </w:t>
      </w:r>
      <w:r>
        <w:rPr>
          <w:rFonts w:eastAsia="Times New Roman" w:cs="Times New Roman"/>
          <w:color w:val="000000"/>
          <w:shd w:val="clear" w:color="auto" w:fill="FFFFFF"/>
        </w:rPr>
        <w:t>defined</w:t>
      </w:r>
      <w:r w:rsidRPr="00563570">
        <w:rPr>
          <w:rFonts w:eastAsia="Times New Roman" w:cs="Times New Roman"/>
          <w:color w:val="000000"/>
          <w:shd w:val="clear" w:color="auto" w:fill="FFFFFF"/>
        </w:rPr>
        <w:t xml:space="preserve"> by DataCite for the accurate and consistent identification of a resource for citation and retrieval purposes, along with recommended use instructions.</w:t>
      </w:r>
      <w:r>
        <w:rPr>
          <w:rFonts w:eastAsia="Times New Roman" w:cs="Times New Roman"/>
          <w:color w:val="000000"/>
          <w:shd w:val="clear" w:color="auto" w:fill="FFFFFF"/>
        </w:rPr>
        <w:t xml:space="preserve"> The schema is intended</w:t>
      </w:r>
      <w:r w:rsidRPr="00563570">
        <w:rPr>
          <w:rFonts w:eastAsia="Times New Roman" w:cs="Times New Roman"/>
          <w:color w:val="000000"/>
          <w:shd w:val="clear" w:color="auto" w:fill="FFFFFF"/>
        </w:rPr>
        <w:t xml:space="preserve"> to help DOI users document resources that </w:t>
      </w:r>
      <w:r>
        <w:rPr>
          <w:rFonts w:eastAsia="Times New Roman" w:cs="Times New Roman"/>
          <w:color w:val="000000"/>
          <w:shd w:val="clear" w:color="auto" w:fill="FFFFFF"/>
        </w:rPr>
        <w:t>have been</w:t>
      </w:r>
      <w:r w:rsidRPr="00563570">
        <w:rPr>
          <w:rFonts w:eastAsia="Times New Roman" w:cs="Times New Roman"/>
          <w:color w:val="000000"/>
          <w:shd w:val="clear" w:color="auto" w:fill="FFFFFF"/>
        </w:rPr>
        <w:t xml:space="preserve"> assigned DOIs. The resource that is being identified </w:t>
      </w:r>
      <w:r>
        <w:rPr>
          <w:rFonts w:eastAsia="Times New Roman" w:cs="Times New Roman"/>
          <w:color w:val="000000"/>
          <w:shd w:val="clear" w:color="auto" w:fill="FFFFFF"/>
        </w:rPr>
        <w:t xml:space="preserve">with a DOI </w:t>
      </w:r>
      <w:r w:rsidRPr="00563570">
        <w:rPr>
          <w:rFonts w:eastAsia="Times New Roman" w:cs="Times New Roman"/>
          <w:color w:val="000000"/>
          <w:shd w:val="clear" w:color="auto" w:fill="FFFFFF"/>
        </w:rPr>
        <w:t xml:space="preserve">can be of any </w:t>
      </w:r>
      <w:r>
        <w:rPr>
          <w:rFonts w:eastAsia="Times New Roman" w:cs="Times New Roman"/>
          <w:color w:val="000000"/>
          <w:shd w:val="clear" w:color="auto" w:fill="FFFFFF"/>
        </w:rPr>
        <w:t>type</w:t>
      </w:r>
      <w:r w:rsidRPr="00563570">
        <w:rPr>
          <w:rFonts w:eastAsia="Times New Roman" w:cs="Times New Roman"/>
          <w:color w:val="000000"/>
          <w:shd w:val="clear" w:color="auto" w:fill="FFFFFF"/>
        </w:rPr>
        <w:t>, but it is typically a dataset</w:t>
      </w:r>
      <w:r>
        <w:rPr>
          <w:rFonts w:eastAsia="Times New Roman" w:cs="Times New Roman"/>
          <w:color w:val="000000"/>
          <w:shd w:val="clear" w:color="auto" w:fill="FFFFFF"/>
        </w:rPr>
        <w:t xml:space="preserve"> (used</w:t>
      </w:r>
      <w:r w:rsidRPr="00563570">
        <w:rPr>
          <w:rFonts w:eastAsia="Times New Roman" w:cs="Times New Roman"/>
          <w:color w:val="000000"/>
          <w:shd w:val="clear" w:color="auto" w:fill="FFFFFF"/>
        </w:rPr>
        <w:t xml:space="preserve"> in its broadest sense</w:t>
      </w:r>
      <w:r>
        <w:rPr>
          <w:rFonts w:eastAsia="Times New Roman" w:cs="Times New Roman"/>
          <w:color w:val="000000"/>
          <w:shd w:val="clear" w:color="auto" w:fill="FFFFFF"/>
        </w:rPr>
        <w:t>)</w:t>
      </w:r>
      <w:r w:rsidRPr="00563570">
        <w:rPr>
          <w:rFonts w:eastAsia="Times New Roman" w:cs="Times New Roman"/>
          <w:color w:val="000000"/>
          <w:shd w:val="clear" w:color="auto" w:fill="FFFFFF"/>
        </w:rPr>
        <w:t xml:space="preserve">. </w:t>
      </w:r>
      <w:r>
        <w:rPr>
          <w:rFonts w:eastAsia="Times New Roman" w:cs="Times New Roman"/>
          <w:color w:val="000000"/>
          <w:shd w:val="clear" w:color="auto" w:fill="FFFFFF"/>
        </w:rPr>
        <w:t>It may</w:t>
      </w:r>
      <w:r w:rsidRPr="00563570">
        <w:rPr>
          <w:rFonts w:eastAsia="Times New Roman" w:cs="Times New Roman"/>
          <w:color w:val="000000"/>
          <w:shd w:val="clear" w:color="auto" w:fill="FFFFFF"/>
        </w:rPr>
        <w:t xml:space="preserve"> include not only numerical data, but also any other research data outputs. </w:t>
      </w:r>
    </w:p>
    <w:p w14:paraId="2086EC1E" w14:textId="77777777" w:rsidR="00A54315" w:rsidRDefault="00A54315" w:rsidP="00A54315"/>
    <w:p w14:paraId="731D091F" w14:textId="7A4E1D58" w:rsidR="00A54315" w:rsidRPr="000D77D2" w:rsidRDefault="00A54315" w:rsidP="00A54315">
      <w:pPr>
        <w:rPr>
          <w:rFonts w:eastAsia="Times New Roman" w:cs="Times New Roman"/>
          <w:color w:val="000000"/>
          <w:shd w:val="clear" w:color="auto" w:fill="FFFFFF"/>
        </w:rPr>
      </w:pPr>
      <w:commentRangeStart w:id="10"/>
      <w:r w:rsidRPr="000D77D2">
        <w:t xml:space="preserve">This assessment of </w:t>
      </w:r>
      <w:r>
        <w:t>a</w:t>
      </w:r>
      <w:r w:rsidRPr="000D77D2">
        <w:t xml:space="preserve"> </w:t>
      </w:r>
      <w:r>
        <w:t xml:space="preserve">sampling </w:t>
      </w:r>
      <w:r w:rsidR="00C8147A">
        <w:t>of X</w:t>
      </w:r>
      <w:r>
        <w:t xml:space="preserve"> </w:t>
      </w:r>
      <w:r w:rsidRPr="000D77D2">
        <w:t xml:space="preserve">collections </w:t>
      </w:r>
      <w:r>
        <w:t xml:space="preserve">from the </w:t>
      </w:r>
      <w:r w:rsidR="00C8147A">
        <w:t>National Center for Atmospheric Research</w:t>
      </w:r>
      <w:r w:rsidRPr="000D77D2">
        <w:t xml:space="preserve"> is based on the </w:t>
      </w:r>
      <w:r>
        <w:t>DataCite</w:t>
      </w:r>
      <w:r w:rsidRPr="000D77D2">
        <w:t>3.1 recommendation.</w:t>
      </w:r>
      <w:r w:rsidRPr="000D77D2">
        <w:rPr>
          <w:rFonts w:eastAsia="Times New Roman" w:cs="Times New Roman"/>
          <w:color w:val="000000"/>
          <w:shd w:val="clear" w:color="auto" w:fill="FFFFFF"/>
        </w:rPr>
        <w:t xml:space="preserve"> </w:t>
      </w:r>
      <w:r w:rsidR="00C8147A">
        <w:rPr>
          <w:rFonts w:eastAsia="Times New Roman" w:cs="Times New Roman"/>
          <w:color w:val="000000"/>
          <w:shd w:val="clear" w:color="auto" w:fill="FFFFFF"/>
        </w:rPr>
        <w:t>The NCAR</w:t>
      </w:r>
      <w:r>
        <w:rPr>
          <w:rFonts w:eastAsia="Times New Roman" w:cs="Times New Roman"/>
          <w:color w:val="000000"/>
          <w:shd w:val="clear" w:color="auto" w:fill="FFFFFF"/>
        </w:rPr>
        <w:t xml:space="preserve"> collections use</w:t>
      </w:r>
      <w:r w:rsidR="00C8147A">
        <w:rPr>
          <w:rFonts w:eastAsia="Times New Roman" w:cs="Times New Roman"/>
          <w:color w:val="000000"/>
          <w:shd w:val="clear" w:color="auto" w:fill="FFFFFF"/>
        </w:rPr>
        <w:t xml:space="preserve"> 5</w:t>
      </w:r>
      <w:r>
        <w:rPr>
          <w:rFonts w:eastAsia="Times New Roman" w:cs="Times New Roman"/>
          <w:color w:val="000000"/>
          <w:shd w:val="clear" w:color="auto" w:fill="FFFFFF"/>
        </w:rPr>
        <w:t xml:space="preserve"> </w:t>
      </w:r>
      <w:r w:rsidR="00C8147A">
        <w:rPr>
          <w:rFonts w:eastAsia="Times New Roman" w:cs="Times New Roman"/>
          <w:color w:val="000000"/>
          <w:shd w:val="clear" w:color="auto" w:fill="FFFFFF"/>
        </w:rPr>
        <w:t xml:space="preserve">xml </w:t>
      </w:r>
      <w:r>
        <w:rPr>
          <w:rFonts w:eastAsia="Times New Roman" w:cs="Times New Roman"/>
          <w:color w:val="000000"/>
          <w:shd w:val="clear" w:color="auto" w:fill="FFFFFF"/>
        </w:rPr>
        <w:t>dialect</w:t>
      </w:r>
      <w:r w:rsidR="00C8147A">
        <w:rPr>
          <w:rFonts w:eastAsia="Times New Roman" w:cs="Times New Roman"/>
          <w:color w:val="000000"/>
          <w:shd w:val="clear" w:color="auto" w:fill="FFFFFF"/>
        </w:rPr>
        <w:t xml:space="preserve">s, </w:t>
      </w:r>
      <w:r w:rsidR="00C8147A">
        <w:t>ISO, MODS, DataCite, netCDF, RDA-CISL</w:t>
      </w:r>
      <w:r>
        <w:rPr>
          <w:rFonts w:eastAsia="Times New Roman" w:cs="Times New Roman"/>
          <w:color w:val="000000"/>
          <w:shd w:val="clear" w:color="auto" w:fill="FFFFFF"/>
        </w:rPr>
        <w:t>.</w:t>
      </w:r>
      <w:commentRangeEnd w:id="10"/>
      <w:r w:rsidR="00894C19">
        <w:rPr>
          <w:rStyle w:val="CommentReference"/>
        </w:rPr>
        <w:commentReference w:id="10"/>
      </w:r>
    </w:p>
    <w:p w14:paraId="3BF3DC61" w14:textId="77777777" w:rsidR="00A54315" w:rsidRPr="000D77D2" w:rsidRDefault="00A54315" w:rsidP="00A54315">
      <w:pPr>
        <w:pStyle w:val="Heading1"/>
      </w:pPr>
      <w:bookmarkStart w:id="11" w:name="_Toc297809178"/>
      <w:bookmarkStart w:id="12" w:name="_Toc301700174"/>
      <w:r w:rsidRPr="000D77D2">
        <w:t xml:space="preserve">Recommendation Dialect Comparison – </w:t>
      </w:r>
      <w:r w:rsidRPr="000D77D2">
        <w:rPr>
          <w:noProof/>
        </w:rPr>
        <w:t>How Does My Dialect Fit</w:t>
      </w:r>
      <w:r w:rsidRPr="000D77D2">
        <w:t>?</w:t>
      </w:r>
      <w:bookmarkEnd w:id="9"/>
      <w:bookmarkEnd w:id="11"/>
      <w:bookmarkEnd w:id="12"/>
    </w:p>
    <w:p w14:paraId="155A414B" w14:textId="77777777" w:rsidR="00A54315" w:rsidRPr="0005337C" w:rsidRDefault="00A54315" w:rsidP="00A54315">
      <w:r w:rsidRPr="0005337C">
        <w:t>Recommendations are created in order to address metadata needs perceived by the organizations that create the</w:t>
      </w:r>
      <w:r>
        <w:t>m, e.g. data discovery, use, understanding</w:t>
      </w:r>
      <w:r w:rsidRPr="0005337C">
        <w:t>. It is important to understand the fit, and the misfit, between the recommendation and the dialects.</w:t>
      </w:r>
    </w:p>
    <w:p w14:paraId="42879BBC" w14:textId="77777777" w:rsidR="00A54315" w:rsidRPr="0005337C" w:rsidRDefault="00A54315" w:rsidP="00A54315"/>
    <w:p w14:paraId="676E4BB1" w14:textId="26A0C7A3" w:rsidR="00A54315" w:rsidRPr="0005337C" w:rsidRDefault="00A54315" w:rsidP="00A54315">
      <w:r w:rsidRPr="0005337C">
        <w:t xml:space="preserve">This section provides information about similarities and differences between the </w:t>
      </w:r>
      <w:r>
        <w:t>DataCite</w:t>
      </w:r>
      <w:r w:rsidRPr="0005337C">
        <w:t xml:space="preserve"> recommendations and the </w:t>
      </w:r>
      <w:r w:rsidR="00C8147A">
        <w:t xml:space="preserve">NCAR </w:t>
      </w:r>
      <w:r>
        <w:t xml:space="preserve">dialect </w:t>
      </w:r>
      <w:r w:rsidRPr="0005337C">
        <w:t>implementation</w:t>
      </w:r>
      <w:r w:rsidR="00C8147A">
        <w:t>s</w:t>
      </w:r>
      <w:r w:rsidRPr="0005337C">
        <w:t>. It presents these in several ways:</w:t>
      </w:r>
    </w:p>
    <w:p w14:paraId="3F25584E" w14:textId="6113F11A" w:rsidR="00002187" w:rsidRDefault="00002187" w:rsidP="00A54315">
      <w:pPr>
        <w:pStyle w:val="ListParagraph"/>
        <w:numPr>
          <w:ilvl w:val="0"/>
          <w:numId w:val="1"/>
        </w:numPr>
      </w:pPr>
      <w:r>
        <w:t>A recommendation comparison report</w:t>
      </w:r>
    </w:p>
    <w:p w14:paraId="0D5AC1AF" w14:textId="3C7A6945" w:rsidR="00A54315" w:rsidRPr="00713CAF" w:rsidRDefault="00A54315" w:rsidP="00A54315">
      <w:pPr>
        <w:pStyle w:val="ListParagraph"/>
        <w:numPr>
          <w:ilvl w:val="0"/>
          <w:numId w:val="1"/>
        </w:numPr>
      </w:pPr>
      <w:r w:rsidRPr="00713CAF">
        <w:t xml:space="preserve">A chart comparing the number of concepts in the </w:t>
      </w:r>
      <w:r>
        <w:t xml:space="preserve">DataCite </w:t>
      </w:r>
      <w:r w:rsidRPr="00713CAF">
        <w:t xml:space="preserve">recommendation and the </w:t>
      </w:r>
      <w:r w:rsidR="00002187">
        <w:t>NCAR</w:t>
      </w:r>
      <w:r>
        <w:t xml:space="preserve"> </w:t>
      </w:r>
      <w:r w:rsidRPr="00713CAF">
        <w:t>dialect</w:t>
      </w:r>
      <w:r w:rsidR="00002187">
        <w:t>s</w:t>
      </w:r>
      <w:r w:rsidRPr="00713CAF">
        <w:t>.</w:t>
      </w:r>
    </w:p>
    <w:p w14:paraId="6DC51E21" w14:textId="32CB809E" w:rsidR="00A54315" w:rsidRDefault="00A54315" w:rsidP="00A54315">
      <w:pPr>
        <w:pStyle w:val="ListParagraph"/>
        <w:numPr>
          <w:ilvl w:val="0"/>
          <w:numId w:val="1"/>
        </w:numPr>
        <w:tabs>
          <w:tab w:val="left" w:pos="9000"/>
        </w:tabs>
        <w:ind w:right="270"/>
      </w:pPr>
      <w:r w:rsidRPr="00713CAF">
        <w:t xml:space="preserve">A Recommendation/Dialect comparison that lists all concepts in the </w:t>
      </w:r>
      <w:r>
        <w:t xml:space="preserve">DataCite </w:t>
      </w:r>
      <w:r w:rsidR="00002187">
        <w:t>recommendation and NCAR</w:t>
      </w:r>
      <w:r>
        <w:t xml:space="preserve"> </w:t>
      </w:r>
      <w:r w:rsidRPr="00713CAF">
        <w:t>dialect</w:t>
      </w:r>
      <w:r w:rsidR="00002187">
        <w:t>s</w:t>
      </w:r>
      <w:r w:rsidRPr="00713CAF">
        <w:t>.</w:t>
      </w:r>
    </w:p>
    <w:p w14:paraId="3E21C3BC" w14:textId="0F2E6DE0" w:rsidR="00A54315" w:rsidRDefault="00A54315" w:rsidP="00A54315">
      <w:pPr>
        <w:pStyle w:val="ListParagraph"/>
        <w:numPr>
          <w:ilvl w:val="0"/>
          <w:numId w:val="1"/>
        </w:numPr>
        <w:tabs>
          <w:tab w:val="left" w:pos="9000"/>
        </w:tabs>
        <w:ind w:right="270"/>
      </w:pPr>
      <w:r w:rsidRPr="0005337C">
        <w:lastRenderedPageBreak/>
        <w:t xml:space="preserve">Tables that describe the concepts in the </w:t>
      </w:r>
      <w:r>
        <w:t>DataCite</w:t>
      </w:r>
      <w:r w:rsidRPr="0005337C">
        <w:t xml:space="preserve"> recommendati</w:t>
      </w:r>
      <w:r w:rsidR="00002187">
        <w:t>on that are missing in the NCAR</w:t>
      </w:r>
      <w:r w:rsidRPr="0005337C">
        <w:t xml:space="preserve"> dialect</w:t>
      </w:r>
      <w:r w:rsidR="00002187">
        <w:t>s</w:t>
      </w:r>
      <w:r>
        <w:t>,</w:t>
      </w:r>
      <w:r w:rsidRPr="0005337C">
        <w:t xml:space="preserve"> and </w:t>
      </w:r>
      <w:r>
        <w:t>where</w:t>
      </w:r>
      <w:r w:rsidRPr="0005337C">
        <w:t xml:space="preserve"> those concepts are implemented in other dialects.</w:t>
      </w:r>
    </w:p>
    <w:p w14:paraId="0339DBCB" w14:textId="77777777" w:rsidR="00002187" w:rsidRPr="00FF64DB" w:rsidRDefault="00002187" w:rsidP="00002187">
      <w:pPr>
        <w:pStyle w:val="ListParagraph"/>
        <w:tabs>
          <w:tab w:val="left" w:pos="9000"/>
        </w:tabs>
        <w:ind w:right="270"/>
      </w:pPr>
    </w:p>
    <w:p w14:paraId="6F8B4D5E" w14:textId="2E851868" w:rsidR="00002187" w:rsidRDefault="00002187" w:rsidP="00002187">
      <w:pPr>
        <w:pStyle w:val="Heading2"/>
      </w:pPr>
      <w:bookmarkStart w:id="13" w:name="_Toc301700175"/>
      <w:bookmarkStart w:id="14" w:name="_Toc293218103"/>
      <w:bookmarkEnd w:id="8"/>
      <w:r w:rsidRPr="000D77D2">
        <w:t>Recommendation</w:t>
      </w:r>
      <w:r>
        <w:t xml:space="preserve"> Comparison Report</w:t>
      </w:r>
    </w:p>
    <w:p w14:paraId="75203482" w14:textId="090B05CE" w:rsidR="00002187" w:rsidRDefault="00002187" w:rsidP="00B54F87">
      <w:r>
        <w:t>The purpose of the Recommendation Comparison report is to show the concepts that are included in each of the recommendation levels (See Glossary) being compared.  A concept is a generalized term for a documentation entity, and a recommendation level is a list of concepts that an organization identifies for achieving a documentation goal.  The recommendation levels</w:t>
      </w:r>
      <w:r>
        <w:rPr>
          <w:rFonts w:eastAsia="Times New Roman" w:cs="Times New Roman"/>
        </w:rPr>
        <w:t xml:space="preserve"> included in this study are: DataCite 3.1 Mandatory, DataCite 3.1 Recommended, DataCite 3.1 Optional (see table below)</w:t>
      </w:r>
      <w:r>
        <w:t xml:space="preserve">. </w:t>
      </w:r>
    </w:p>
    <w:p w14:paraId="3BDB8CA2" w14:textId="6F32A67A" w:rsidR="00B54F87" w:rsidRPr="00B54F87" w:rsidRDefault="00B54F87" w:rsidP="00B54F87">
      <w:pPr>
        <w:rPr>
          <w:rFonts w:ascii="Times" w:eastAsia="Times New Roman" w:hAnsi="Times" w:cs="Times New Roman"/>
          <w:color w:val="333333"/>
          <w:sz w:val="27"/>
          <w:szCs w:val="27"/>
        </w:rPr>
      </w:pPr>
    </w:p>
    <w:tbl>
      <w:tblPr>
        <w:tblW w:w="9352" w:type="dxa"/>
        <w:tblBorders>
          <w:top w:val="outset" w:sz="6" w:space="0" w:color="auto"/>
          <w:left w:val="outset" w:sz="6" w:space="0" w:color="auto"/>
          <w:bottom w:val="single" w:sz="6" w:space="0" w:color="111111"/>
          <w:right w:val="outset" w:sz="6" w:space="0" w:color="auto"/>
        </w:tblBorders>
        <w:tblCellMar>
          <w:top w:w="160" w:type="dxa"/>
          <w:left w:w="160" w:type="dxa"/>
          <w:bottom w:w="160" w:type="dxa"/>
          <w:right w:w="160" w:type="dxa"/>
        </w:tblCellMar>
        <w:tblLook w:val="04A0" w:firstRow="1" w:lastRow="0" w:firstColumn="1" w:lastColumn="0" w:noHBand="0" w:noVBand="1"/>
      </w:tblPr>
      <w:tblGrid>
        <w:gridCol w:w="1749"/>
        <w:gridCol w:w="1114"/>
        <w:gridCol w:w="2908"/>
        <w:gridCol w:w="1100"/>
        <w:gridCol w:w="1354"/>
        <w:gridCol w:w="1127"/>
      </w:tblGrid>
      <w:tr w:rsidR="00B54F87" w:rsidRPr="00B54F87" w14:paraId="56121860" w14:textId="77777777" w:rsidTr="00B54F87">
        <w:trPr>
          <w:tblHeader/>
        </w:trPr>
        <w:tc>
          <w:tcPr>
            <w:tcW w:w="1749" w:type="dxa"/>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70AF05D4" w14:textId="631E0186" w:rsidR="00B54F87" w:rsidRPr="00B54F87" w:rsidRDefault="006A3276" w:rsidP="00B54F87">
            <w:pPr>
              <w:rPr>
                <w:rFonts w:eastAsia="Times New Roman" w:cs="Times New Roman"/>
                <w:b/>
                <w:bCs/>
                <w:sz w:val="18"/>
                <w:szCs w:val="18"/>
              </w:rPr>
            </w:pPr>
            <w:r w:rsidRPr="007205A2">
              <w:rPr>
                <w:rFonts w:eastAsia="Times New Roman" w:cs="Times New Roman"/>
                <w:b/>
                <w:bCs/>
                <w:sz w:val="18"/>
                <w:szCs w:val="18"/>
              </w:rPr>
              <w:t>Concept</w:t>
            </w:r>
          </w:p>
        </w:tc>
        <w:tc>
          <w:tcPr>
            <w:tcW w:w="1114" w:type="dxa"/>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57F9433" w14:textId="77777777" w:rsidR="00B54F87" w:rsidRPr="00B54F87" w:rsidRDefault="00B54F87" w:rsidP="00B54F87">
            <w:pPr>
              <w:jc w:val="center"/>
              <w:rPr>
                <w:rFonts w:eastAsia="Times New Roman" w:cs="Times New Roman"/>
                <w:b/>
                <w:bCs/>
                <w:sz w:val="18"/>
                <w:szCs w:val="18"/>
              </w:rPr>
            </w:pPr>
            <w:r w:rsidRPr="00B54F87">
              <w:rPr>
                <w:rFonts w:eastAsia="Times New Roman" w:cs="Times New Roman"/>
                <w:b/>
                <w:bCs/>
                <w:sz w:val="18"/>
                <w:szCs w:val="18"/>
              </w:rPr>
              <w:t>Score</w:t>
            </w:r>
          </w:p>
        </w:tc>
        <w:tc>
          <w:tcPr>
            <w:tcW w:w="2908" w:type="dxa"/>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A651783" w14:textId="77777777" w:rsidR="00B54F87" w:rsidRPr="00B54F87" w:rsidRDefault="00B54F87" w:rsidP="00B54F87">
            <w:pPr>
              <w:jc w:val="center"/>
              <w:rPr>
                <w:rFonts w:eastAsia="Times New Roman" w:cs="Times New Roman"/>
                <w:b/>
                <w:bCs/>
                <w:sz w:val="18"/>
                <w:szCs w:val="18"/>
              </w:rPr>
            </w:pPr>
            <w:r w:rsidRPr="00B54F87">
              <w:rPr>
                <w:rFonts w:eastAsia="Times New Roman" w:cs="Times New Roman"/>
                <w:b/>
                <w:bCs/>
                <w:sz w:val="18"/>
                <w:szCs w:val="18"/>
              </w:rPr>
              <w:t>Description</w:t>
            </w:r>
          </w:p>
        </w:tc>
        <w:tc>
          <w:tcPr>
            <w:tcW w:w="1100" w:type="dxa"/>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6343ABCB" w14:textId="22C63AF3" w:rsidR="00B54F87" w:rsidRPr="00B54F87" w:rsidRDefault="00B54F87" w:rsidP="00B54F87">
            <w:pPr>
              <w:jc w:val="center"/>
              <w:rPr>
                <w:rFonts w:eastAsia="Times New Roman" w:cs="Times New Roman"/>
                <w:b/>
                <w:bCs/>
                <w:sz w:val="18"/>
                <w:szCs w:val="18"/>
              </w:rPr>
            </w:pPr>
            <w:r w:rsidRPr="00B54F87">
              <w:rPr>
                <w:rFonts w:eastAsia="Times New Roman" w:cs="Times New Roman"/>
                <w:b/>
                <w:bCs/>
                <w:sz w:val="18"/>
                <w:szCs w:val="18"/>
              </w:rPr>
              <w:t>Mandatory</w:t>
            </w:r>
          </w:p>
        </w:tc>
        <w:tc>
          <w:tcPr>
            <w:tcW w:w="1354" w:type="dxa"/>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36227538" w14:textId="3614CAA3" w:rsidR="00B54F87" w:rsidRPr="00B54F87" w:rsidRDefault="00B54F87" w:rsidP="00B54F87">
            <w:pPr>
              <w:jc w:val="center"/>
              <w:rPr>
                <w:rFonts w:eastAsia="Times New Roman" w:cs="Times New Roman"/>
                <w:b/>
                <w:bCs/>
                <w:sz w:val="18"/>
                <w:szCs w:val="18"/>
              </w:rPr>
            </w:pPr>
            <w:r w:rsidRPr="00B54F87">
              <w:rPr>
                <w:rFonts w:eastAsia="Times New Roman" w:cs="Times New Roman"/>
                <w:b/>
                <w:bCs/>
                <w:sz w:val="18"/>
                <w:szCs w:val="18"/>
              </w:rPr>
              <w:t>Recommended</w:t>
            </w:r>
          </w:p>
        </w:tc>
        <w:tc>
          <w:tcPr>
            <w:tcW w:w="1127" w:type="dxa"/>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62F7C374" w14:textId="01905E31" w:rsidR="00B54F87" w:rsidRPr="00B54F87" w:rsidRDefault="00B54F87" w:rsidP="00B54F87">
            <w:pPr>
              <w:jc w:val="center"/>
              <w:rPr>
                <w:rFonts w:eastAsia="Times New Roman" w:cs="Times New Roman"/>
                <w:b/>
                <w:bCs/>
                <w:sz w:val="18"/>
                <w:szCs w:val="18"/>
              </w:rPr>
            </w:pPr>
            <w:r w:rsidRPr="00B54F87">
              <w:rPr>
                <w:rFonts w:eastAsia="Times New Roman" w:cs="Times New Roman"/>
                <w:b/>
                <w:bCs/>
                <w:sz w:val="18"/>
                <w:szCs w:val="18"/>
              </w:rPr>
              <w:t>Optional</w:t>
            </w:r>
          </w:p>
        </w:tc>
      </w:tr>
      <w:tr w:rsidR="00B54F87" w:rsidRPr="00B54F87" w14:paraId="38791D39"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F3DEF8C"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Abstract</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61B8B13"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9B34119"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A paragraph describing the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CD55D2E"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064ACB7"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142BDD3" w14:textId="77777777" w:rsidR="00B54F87" w:rsidRPr="00B54F87" w:rsidRDefault="00B54F87" w:rsidP="00B54F87">
            <w:pPr>
              <w:jc w:val="center"/>
              <w:rPr>
                <w:rFonts w:eastAsia="Times New Roman" w:cs="Times New Roman"/>
                <w:sz w:val="18"/>
                <w:szCs w:val="18"/>
              </w:rPr>
            </w:pPr>
          </w:p>
        </w:tc>
      </w:tr>
      <w:tr w:rsidR="00B54F87" w:rsidRPr="00B54F87" w14:paraId="17049E55"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822FB29" w14:textId="77777777" w:rsidR="00B54F87" w:rsidRPr="007205A2" w:rsidRDefault="00B54F87" w:rsidP="00B54F87">
            <w:pPr>
              <w:rPr>
                <w:rFonts w:eastAsia="Times New Roman" w:cs="Times New Roman"/>
                <w:sz w:val="18"/>
                <w:szCs w:val="18"/>
              </w:rPr>
            </w:pPr>
            <w:r w:rsidRPr="00B54F87">
              <w:rPr>
                <w:rFonts w:eastAsia="Times New Roman" w:cs="Times New Roman"/>
                <w:sz w:val="18"/>
                <w:szCs w:val="18"/>
              </w:rPr>
              <w:t xml:space="preserve">Author / </w:t>
            </w:r>
          </w:p>
          <w:p w14:paraId="1962D7D2" w14:textId="510A27AA" w:rsidR="00B54F87" w:rsidRPr="00B54F87" w:rsidRDefault="00B54F87" w:rsidP="00B54F87">
            <w:pPr>
              <w:rPr>
                <w:rFonts w:eastAsia="Times New Roman" w:cs="Times New Roman"/>
                <w:sz w:val="18"/>
                <w:szCs w:val="18"/>
              </w:rPr>
            </w:pPr>
            <w:r w:rsidRPr="00B54F87">
              <w:rPr>
                <w:rFonts w:eastAsia="Times New Roman" w:cs="Times New Roman"/>
                <w:sz w:val="18"/>
                <w:szCs w:val="18"/>
              </w:rPr>
              <w:t>Originator</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FFE4B08"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9917781"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 principal author of the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CA2649C"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CFA78DB"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FFB4EA2" w14:textId="77777777" w:rsidR="00B54F87" w:rsidRPr="00B54F87" w:rsidRDefault="00B54F87" w:rsidP="00B54F87">
            <w:pPr>
              <w:jc w:val="center"/>
              <w:rPr>
                <w:rFonts w:eastAsia="Times New Roman" w:cs="Times New Roman"/>
                <w:sz w:val="18"/>
                <w:szCs w:val="18"/>
              </w:rPr>
            </w:pPr>
          </w:p>
        </w:tc>
      </w:tr>
      <w:tr w:rsidR="00B54F87" w:rsidRPr="00B54F87" w14:paraId="6AD2DD3F"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DA08173" w14:textId="77777777" w:rsidR="00B54F87" w:rsidRPr="007205A2" w:rsidRDefault="00B54F87" w:rsidP="00B54F87">
            <w:pPr>
              <w:rPr>
                <w:rFonts w:eastAsia="Times New Roman" w:cs="Times New Roman"/>
                <w:sz w:val="18"/>
                <w:szCs w:val="18"/>
              </w:rPr>
            </w:pPr>
            <w:r w:rsidRPr="00B54F87">
              <w:rPr>
                <w:rFonts w:eastAsia="Times New Roman" w:cs="Times New Roman"/>
                <w:sz w:val="18"/>
                <w:szCs w:val="18"/>
              </w:rPr>
              <w:t xml:space="preserve">Author / </w:t>
            </w:r>
          </w:p>
          <w:p w14:paraId="273AD190" w14:textId="6192C056" w:rsidR="00B54F87" w:rsidRPr="00B54F87" w:rsidRDefault="00B54F87" w:rsidP="00B54F87">
            <w:pPr>
              <w:rPr>
                <w:rFonts w:eastAsia="Times New Roman" w:cs="Times New Roman"/>
                <w:sz w:val="18"/>
                <w:szCs w:val="18"/>
              </w:rPr>
            </w:pPr>
            <w:r w:rsidRPr="00B54F87">
              <w:rPr>
                <w:rFonts w:eastAsia="Times New Roman" w:cs="Times New Roman"/>
                <w:sz w:val="18"/>
                <w:szCs w:val="18"/>
              </w:rPr>
              <w:t>Originator Identifier</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6863B03"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6929052"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A unique identifier for a resource author or originator</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B77667"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C461460"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788813E" w14:textId="77777777" w:rsidR="00B54F87" w:rsidRPr="00B54F87" w:rsidRDefault="00B54F87" w:rsidP="00B54F87">
            <w:pPr>
              <w:jc w:val="center"/>
              <w:rPr>
                <w:rFonts w:eastAsia="Times New Roman" w:cs="Times New Roman"/>
                <w:sz w:val="18"/>
                <w:szCs w:val="18"/>
              </w:rPr>
            </w:pPr>
          </w:p>
        </w:tc>
      </w:tr>
      <w:tr w:rsidR="00B54F87" w:rsidRPr="00B54F87" w14:paraId="7AA7682C"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5E99FD9" w14:textId="77777777" w:rsidR="00B54F87" w:rsidRPr="007205A2" w:rsidRDefault="00B54F87" w:rsidP="00B54F87">
            <w:pPr>
              <w:rPr>
                <w:rFonts w:eastAsia="Times New Roman" w:cs="Times New Roman"/>
                <w:sz w:val="18"/>
                <w:szCs w:val="18"/>
              </w:rPr>
            </w:pPr>
            <w:r w:rsidRPr="00B54F87">
              <w:rPr>
                <w:rFonts w:eastAsia="Times New Roman" w:cs="Times New Roman"/>
                <w:sz w:val="18"/>
                <w:szCs w:val="18"/>
              </w:rPr>
              <w:t xml:space="preserve">Author / </w:t>
            </w:r>
          </w:p>
          <w:p w14:paraId="367E9CCB" w14:textId="7EA6244A" w:rsidR="00B54F87" w:rsidRPr="00B54F87" w:rsidRDefault="00B54F87" w:rsidP="00B54F87">
            <w:pPr>
              <w:rPr>
                <w:rFonts w:eastAsia="Times New Roman" w:cs="Times New Roman"/>
                <w:sz w:val="18"/>
                <w:szCs w:val="18"/>
              </w:rPr>
            </w:pPr>
            <w:r w:rsidRPr="00B54F87">
              <w:rPr>
                <w:rFonts w:eastAsia="Times New Roman" w:cs="Times New Roman"/>
                <w:sz w:val="18"/>
                <w:szCs w:val="18"/>
              </w:rPr>
              <w:t>Originator Identifier Type</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251E898"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B54E8B0"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 type of unique identifier for a resource author or originator</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36F56C4"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1608B32"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FC8EFE2" w14:textId="77777777" w:rsidR="00B54F87" w:rsidRPr="00B54F87" w:rsidRDefault="00B54F87" w:rsidP="00B54F87">
            <w:pPr>
              <w:jc w:val="center"/>
              <w:rPr>
                <w:rFonts w:eastAsia="Times New Roman" w:cs="Times New Roman"/>
                <w:sz w:val="18"/>
                <w:szCs w:val="18"/>
              </w:rPr>
            </w:pPr>
          </w:p>
        </w:tc>
      </w:tr>
      <w:tr w:rsidR="00B54F87" w:rsidRPr="00B54F87" w14:paraId="27F919CA"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3544D3C"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Contributor Name</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423A3FA"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6569BF7"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Contributor to the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3AA4405"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600663B"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85ECD5C" w14:textId="77777777" w:rsidR="00B54F87" w:rsidRPr="00B54F87" w:rsidRDefault="00B54F87" w:rsidP="00B54F87">
            <w:pPr>
              <w:jc w:val="center"/>
              <w:rPr>
                <w:rFonts w:eastAsia="Times New Roman" w:cs="Times New Roman"/>
                <w:sz w:val="18"/>
                <w:szCs w:val="18"/>
              </w:rPr>
            </w:pPr>
          </w:p>
        </w:tc>
      </w:tr>
      <w:tr w:rsidR="00B54F87" w:rsidRPr="00B54F87" w14:paraId="3092E171"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A5F2C48"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Contributor Role</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0328E16"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E81CA38"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 role of any individuals or institutions that contributed to the creation of the data.</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4379339"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317B31F"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3F75B1" w14:textId="77777777" w:rsidR="00B54F87" w:rsidRPr="00B54F87" w:rsidRDefault="00B54F87" w:rsidP="00B54F87">
            <w:pPr>
              <w:jc w:val="center"/>
              <w:rPr>
                <w:rFonts w:eastAsia="Times New Roman" w:cs="Times New Roman"/>
                <w:sz w:val="18"/>
                <w:szCs w:val="18"/>
              </w:rPr>
            </w:pPr>
          </w:p>
        </w:tc>
      </w:tr>
      <w:tr w:rsidR="00B54F87" w:rsidRPr="00B54F87" w14:paraId="2BB57521"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6CB30A1" w14:textId="77777777" w:rsidR="00B54F87" w:rsidRPr="007205A2" w:rsidRDefault="00B54F87" w:rsidP="00B54F87">
            <w:pPr>
              <w:rPr>
                <w:rFonts w:eastAsia="Times New Roman" w:cs="Times New Roman"/>
                <w:sz w:val="18"/>
                <w:szCs w:val="18"/>
              </w:rPr>
            </w:pPr>
            <w:r w:rsidRPr="00B54F87">
              <w:rPr>
                <w:rFonts w:eastAsia="Times New Roman" w:cs="Times New Roman"/>
                <w:sz w:val="18"/>
                <w:szCs w:val="18"/>
              </w:rPr>
              <w:t xml:space="preserve">Keyword </w:t>
            </w:r>
          </w:p>
          <w:p w14:paraId="0DDF733C" w14:textId="7C15732A" w:rsidR="00B54F87" w:rsidRPr="00B54F87" w:rsidRDefault="00B54F87" w:rsidP="00B54F87">
            <w:pPr>
              <w:rPr>
                <w:rFonts w:eastAsia="Times New Roman" w:cs="Times New Roman"/>
                <w:sz w:val="18"/>
                <w:szCs w:val="18"/>
              </w:rPr>
            </w:pPr>
            <w:r w:rsidRPr="00B54F87">
              <w:rPr>
                <w:rFonts w:eastAsia="Times New Roman" w:cs="Times New Roman"/>
                <w:sz w:val="18"/>
                <w:szCs w:val="18"/>
              </w:rPr>
              <w:t>Vocabulary</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0548DB4"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6CD021D"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If you are following a guideline or using a shared vocabulary for the words/phrases in your 'keywords' attribute, put the name of that guideline here.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1D6F691"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EBDDEF4"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51F4561" w14:textId="77777777" w:rsidR="00B54F87" w:rsidRPr="00B54F87" w:rsidRDefault="00B54F87" w:rsidP="00B54F87">
            <w:pPr>
              <w:jc w:val="center"/>
              <w:rPr>
                <w:rFonts w:eastAsia="Times New Roman" w:cs="Times New Roman"/>
                <w:sz w:val="18"/>
                <w:szCs w:val="18"/>
              </w:rPr>
            </w:pPr>
          </w:p>
        </w:tc>
      </w:tr>
      <w:tr w:rsidR="00B54F87" w:rsidRPr="00B54F87" w14:paraId="4E212B57"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B5B3320"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Publisher</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4C53F0C"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E1082E8"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Publisher of the cited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A7AC611"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30D2E19"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BAE7090" w14:textId="77777777" w:rsidR="00B54F87" w:rsidRPr="00B54F87" w:rsidRDefault="00B54F87" w:rsidP="00B54F87">
            <w:pPr>
              <w:jc w:val="center"/>
              <w:rPr>
                <w:rFonts w:eastAsia="Times New Roman" w:cs="Times New Roman"/>
                <w:sz w:val="18"/>
                <w:szCs w:val="18"/>
              </w:rPr>
            </w:pPr>
          </w:p>
        </w:tc>
      </w:tr>
      <w:tr w:rsidR="00B54F87" w:rsidRPr="00B54F87" w14:paraId="683C9212"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9887914"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Related Resource Identifier</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399D141"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EFD6E0D"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Identifier for a resource related to the resource being described.</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B73AE7B"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F982A5"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215C53E" w14:textId="77777777" w:rsidR="00B54F87" w:rsidRPr="00B54F87" w:rsidRDefault="00B54F87" w:rsidP="00B54F87">
            <w:pPr>
              <w:jc w:val="center"/>
              <w:rPr>
                <w:rFonts w:eastAsia="Times New Roman" w:cs="Times New Roman"/>
                <w:sz w:val="18"/>
                <w:szCs w:val="18"/>
              </w:rPr>
            </w:pPr>
          </w:p>
        </w:tc>
      </w:tr>
      <w:tr w:rsidR="00B54F87" w:rsidRPr="00B54F87" w14:paraId="29CD48FE"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6BC9F5E"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Resource Creation/Revision Date</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D3AC964"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2</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34CDF11"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 date the resource was created</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7164B92"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D5DE2F2"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5D865FD" w14:textId="77777777" w:rsidR="00B54F87" w:rsidRPr="00B54F87" w:rsidRDefault="00B54F87" w:rsidP="00B54F87">
            <w:pPr>
              <w:jc w:val="center"/>
              <w:rPr>
                <w:rFonts w:eastAsia="Times New Roman" w:cs="Times New Roman"/>
                <w:sz w:val="18"/>
                <w:szCs w:val="18"/>
              </w:rPr>
            </w:pPr>
          </w:p>
        </w:tc>
      </w:tr>
      <w:tr w:rsidR="00B54F87" w:rsidRPr="00B54F87" w14:paraId="130F8611"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37606F3"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Resource Format</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1F5677B"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E8F8CEF"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 physical or digital manifestation of the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41E8FF4"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3856964"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02914CC"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r>
      <w:tr w:rsidR="00B54F87" w:rsidRPr="00B54F87" w14:paraId="3ECB0153"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596F73E"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lastRenderedPageBreak/>
              <w:t>Resource Identifier</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B97E0CA"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2</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C976200"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Identifier for the resource described by the metadata</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69771D1"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AF63445"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24010A3"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r>
      <w:tr w:rsidR="00B54F87" w:rsidRPr="00B54F87" w14:paraId="69F47FDA"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CFEAB44"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Resource Identifier Type</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0FD0893"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63EC413"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 type of identifier used to uniquely identify the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0F4CA1E"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9FACA19"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527FBD3" w14:textId="77777777" w:rsidR="00B54F87" w:rsidRPr="00B54F87" w:rsidRDefault="00B54F87" w:rsidP="00B54F87">
            <w:pPr>
              <w:jc w:val="center"/>
              <w:rPr>
                <w:rFonts w:eastAsia="Times New Roman" w:cs="Times New Roman"/>
                <w:sz w:val="18"/>
                <w:szCs w:val="18"/>
              </w:rPr>
            </w:pPr>
          </w:p>
        </w:tc>
      </w:tr>
      <w:tr w:rsidR="00B54F87" w:rsidRPr="00B54F87" w14:paraId="5C4D786B"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3D9C2DB"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Resource Language</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41544A5"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EF735CD"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 language of the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CD7B45D"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A2F4B25"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362B1D7"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r>
      <w:tr w:rsidR="00B54F87" w:rsidRPr="00B54F87" w14:paraId="386D0EDB"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3118F9E"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Resource Title</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3BF65B4"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0ADAB45"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A short description of the resource. The title should be descriptive enough so that when a user is presented with a list of titles the general content of the data set can be determined.</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19039B9"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5036F3C"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CF228C" w14:textId="77777777" w:rsidR="00B54F87" w:rsidRPr="00B54F87" w:rsidRDefault="00B54F87" w:rsidP="00B54F87">
            <w:pPr>
              <w:jc w:val="center"/>
              <w:rPr>
                <w:rFonts w:eastAsia="Times New Roman" w:cs="Times New Roman"/>
                <w:sz w:val="18"/>
                <w:szCs w:val="18"/>
              </w:rPr>
            </w:pPr>
          </w:p>
        </w:tc>
      </w:tr>
      <w:tr w:rsidR="00B54F87" w:rsidRPr="00B54F87" w14:paraId="52392734"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ADFB1AA"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Resource Type</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2AF92E4"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4A2D6EC"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A resource code identifying the type of resource; e.g. dataset, a collection, an application (See MD_ScopeCode) for which the metadata describes.</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61BE804"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7A0A87C"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96C7E60" w14:textId="77777777" w:rsidR="00B54F87" w:rsidRPr="00B54F87" w:rsidRDefault="00B54F87" w:rsidP="00B54F87">
            <w:pPr>
              <w:jc w:val="center"/>
              <w:rPr>
                <w:rFonts w:eastAsia="Times New Roman" w:cs="Times New Roman"/>
                <w:sz w:val="18"/>
                <w:szCs w:val="18"/>
              </w:rPr>
            </w:pPr>
          </w:p>
        </w:tc>
      </w:tr>
      <w:tr w:rsidR="00B54F87" w:rsidRPr="00B54F87" w14:paraId="05BDD7CD"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5A1D951"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Resource Version</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D1AFA0D"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EF7A7DA"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Version of the cited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DEF3BF3"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DDBA687"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E906D4B"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r>
      <w:tr w:rsidR="00B54F87" w:rsidRPr="00B54F87" w14:paraId="51B13A8E"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F0C8932"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Responsible Party Identifier</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EF82611"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0D95164"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A unique identifier for a person or an organization</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C141C80"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A965D07"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57B9934" w14:textId="77777777" w:rsidR="00B54F87" w:rsidRPr="00B54F87" w:rsidRDefault="00B54F87" w:rsidP="00B54F87">
            <w:pPr>
              <w:jc w:val="center"/>
              <w:rPr>
                <w:rFonts w:eastAsia="Times New Roman" w:cs="Times New Roman"/>
                <w:sz w:val="18"/>
                <w:szCs w:val="18"/>
              </w:rPr>
            </w:pPr>
          </w:p>
        </w:tc>
      </w:tr>
      <w:tr w:rsidR="00B54F87" w:rsidRPr="00B54F87" w14:paraId="48770CE6"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7202B30"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Responsible Party Identifier Type</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8257C7F"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125E67B"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 type of a unique identifier for a person or an organization</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607EE6E"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9529B18"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114DD34" w14:textId="77777777" w:rsidR="00B54F87" w:rsidRPr="00B54F87" w:rsidRDefault="00B54F87" w:rsidP="00B54F87">
            <w:pPr>
              <w:jc w:val="center"/>
              <w:rPr>
                <w:rFonts w:eastAsia="Times New Roman" w:cs="Times New Roman"/>
                <w:sz w:val="18"/>
                <w:szCs w:val="18"/>
              </w:rPr>
            </w:pPr>
          </w:p>
        </w:tc>
      </w:tr>
      <w:tr w:rsidR="00B54F87" w:rsidRPr="00B54F87" w14:paraId="441C22E9"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A36BAE2"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Rights</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0AC3616"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9A3B67F"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Information about rights held in and over the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89CEB13"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6F2EF94"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0DDB2AB"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r>
      <w:tr w:rsidR="00B54F87" w:rsidRPr="00B54F87" w14:paraId="657C95A9"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67427DA"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Spatial Extent</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1299C8E"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467BC91"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 spatial extent of the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AB9DD5E"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76E3F0F"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B75E91C" w14:textId="77777777" w:rsidR="00B54F87" w:rsidRPr="00B54F87" w:rsidRDefault="00B54F87" w:rsidP="00B54F87">
            <w:pPr>
              <w:jc w:val="center"/>
              <w:rPr>
                <w:rFonts w:eastAsia="Times New Roman" w:cs="Times New Roman"/>
                <w:sz w:val="18"/>
                <w:szCs w:val="18"/>
              </w:rPr>
            </w:pPr>
          </w:p>
        </w:tc>
      </w:tr>
      <w:tr w:rsidR="00B54F87" w:rsidRPr="00B54F87" w14:paraId="223D62ED"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78660F6"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Theme Keyword</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942C522"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191AEA7"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A word or phrase that describes some aspect of a resource. Can be one of several types.</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CE5F58A"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D0983CD"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112330E" w14:textId="77777777" w:rsidR="00B54F87" w:rsidRPr="00B54F87" w:rsidRDefault="00B54F87" w:rsidP="00B54F87">
            <w:pPr>
              <w:jc w:val="center"/>
              <w:rPr>
                <w:rFonts w:eastAsia="Times New Roman" w:cs="Times New Roman"/>
                <w:sz w:val="18"/>
                <w:szCs w:val="18"/>
              </w:rPr>
            </w:pPr>
          </w:p>
        </w:tc>
      </w:tr>
      <w:tr w:rsidR="00B54F87" w:rsidRPr="00B54F87" w14:paraId="0C9B41BC" w14:textId="77777777" w:rsidTr="00B54F87">
        <w:tc>
          <w:tcPr>
            <w:tcW w:w="1749"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808D279"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Transfer Size</w:t>
            </w:r>
          </w:p>
        </w:tc>
        <w:tc>
          <w:tcPr>
            <w:tcW w:w="111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57F4485"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1</w:t>
            </w:r>
          </w:p>
        </w:tc>
        <w:tc>
          <w:tcPr>
            <w:tcW w:w="2908"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E7496FB" w14:textId="77777777" w:rsidR="00B54F87" w:rsidRPr="00B54F87" w:rsidRDefault="00B54F87" w:rsidP="00B54F87">
            <w:pPr>
              <w:rPr>
                <w:rFonts w:eastAsia="Times New Roman" w:cs="Times New Roman"/>
                <w:sz w:val="18"/>
                <w:szCs w:val="18"/>
              </w:rPr>
            </w:pPr>
            <w:r w:rsidRPr="00B54F87">
              <w:rPr>
                <w:rFonts w:eastAsia="Times New Roman" w:cs="Times New Roman"/>
                <w:sz w:val="18"/>
                <w:szCs w:val="18"/>
              </w:rPr>
              <w:t>The size of the digital resource</w:t>
            </w:r>
          </w:p>
        </w:tc>
        <w:tc>
          <w:tcPr>
            <w:tcW w:w="1100"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9D0EDFB" w14:textId="77777777" w:rsidR="00B54F87" w:rsidRPr="00B54F87" w:rsidRDefault="00B54F87" w:rsidP="00B54F87">
            <w:pPr>
              <w:rPr>
                <w:rFonts w:eastAsia="Times New Roman" w:cs="Times New Roman"/>
                <w:sz w:val="18"/>
                <w:szCs w:val="18"/>
              </w:rPr>
            </w:pPr>
          </w:p>
        </w:tc>
        <w:tc>
          <w:tcPr>
            <w:tcW w:w="135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F468501" w14:textId="77777777" w:rsidR="00B54F87" w:rsidRPr="00B54F87" w:rsidRDefault="00B54F87" w:rsidP="00B54F87">
            <w:pPr>
              <w:jc w:val="center"/>
              <w:rPr>
                <w:rFonts w:eastAsia="Times New Roman" w:cs="Times New Roman"/>
                <w:sz w:val="18"/>
                <w:szCs w:val="18"/>
              </w:rPr>
            </w:pPr>
          </w:p>
        </w:tc>
        <w:tc>
          <w:tcPr>
            <w:tcW w:w="1127"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F697ADC" w14:textId="77777777" w:rsidR="00B54F87" w:rsidRPr="00B54F87" w:rsidRDefault="00B54F87" w:rsidP="00B54F87">
            <w:pPr>
              <w:jc w:val="center"/>
              <w:rPr>
                <w:rFonts w:eastAsia="Times New Roman" w:cs="Times New Roman"/>
                <w:sz w:val="18"/>
                <w:szCs w:val="18"/>
              </w:rPr>
            </w:pPr>
            <w:r w:rsidRPr="00B54F87">
              <w:rPr>
                <w:rFonts w:eastAsia="Times New Roman" w:cs="Times New Roman"/>
                <w:sz w:val="18"/>
                <w:szCs w:val="18"/>
              </w:rPr>
              <w:t>X</w:t>
            </w:r>
          </w:p>
        </w:tc>
      </w:tr>
    </w:tbl>
    <w:p w14:paraId="368C9066" w14:textId="0E6174DE" w:rsidR="003F120D" w:rsidRDefault="00B54F87" w:rsidP="007205A2">
      <w:pPr>
        <w:spacing w:before="100" w:beforeAutospacing="1" w:after="100" w:afterAutospacing="1"/>
        <w:rPr>
          <w:rFonts w:ascii="Times" w:hAnsi="Times" w:cs="Times New Roman"/>
          <w:color w:val="000000"/>
          <w:sz w:val="27"/>
          <w:szCs w:val="27"/>
        </w:rPr>
      </w:pPr>
      <w:r w:rsidRPr="00B54F87">
        <w:rPr>
          <w:rFonts w:ascii="Times" w:hAnsi="Times" w:cs="Times New Roman"/>
          <w:color w:val="000000"/>
          <w:sz w:val="27"/>
          <w:szCs w:val="27"/>
        </w:rPr>
        <w:t>Translation Version: 0.1 (Feb. 9, 2015)</w:t>
      </w:r>
    </w:p>
    <w:p w14:paraId="4BCD33D7" w14:textId="77777777" w:rsidR="003F120D" w:rsidRDefault="003F120D">
      <w:pPr>
        <w:rPr>
          <w:rFonts w:ascii="Times" w:hAnsi="Times" w:cs="Times New Roman"/>
          <w:color w:val="000000"/>
          <w:sz w:val="27"/>
          <w:szCs w:val="27"/>
        </w:rPr>
      </w:pPr>
      <w:r>
        <w:rPr>
          <w:rFonts w:ascii="Times" w:hAnsi="Times" w:cs="Times New Roman"/>
          <w:color w:val="000000"/>
          <w:sz w:val="27"/>
          <w:szCs w:val="27"/>
        </w:rPr>
        <w:br w:type="page"/>
      </w:r>
    </w:p>
    <w:p w14:paraId="305EE4EE" w14:textId="77777777" w:rsidR="004859B9" w:rsidRPr="000D77D2" w:rsidRDefault="004859B9" w:rsidP="004859B9">
      <w:pPr>
        <w:pStyle w:val="Heading2"/>
      </w:pPr>
      <w:r w:rsidRPr="000D77D2">
        <w:lastRenderedPageBreak/>
        <w:t>Recommendation/Dialect Max</w:t>
      </w:r>
      <w:r>
        <w:t>imum</w:t>
      </w:r>
      <w:r w:rsidRPr="000D77D2">
        <w:t xml:space="preserve"> Graph</w:t>
      </w:r>
      <w:bookmarkEnd w:id="13"/>
    </w:p>
    <w:p w14:paraId="43814BF0" w14:textId="040B4691" w:rsidR="004859B9" w:rsidRDefault="004859B9" w:rsidP="004859B9">
      <w:r w:rsidRPr="0005337C">
        <w:t xml:space="preserve">This graph compares the number of concepts included in the </w:t>
      </w:r>
      <w:r>
        <w:t>DataCite</w:t>
      </w:r>
      <w:r w:rsidRPr="0005337C">
        <w:t xml:space="preserve"> recommendations (recommendation </w:t>
      </w:r>
      <w:r>
        <w:t>m</w:t>
      </w:r>
      <w:r w:rsidRPr="0005337C">
        <w:t>ax</w:t>
      </w:r>
      <w:r>
        <w:t>imum</w:t>
      </w:r>
      <w:r w:rsidRPr="0005337C">
        <w:t>) to the maximum number of</w:t>
      </w:r>
      <w:r>
        <w:t xml:space="preserve"> these</w:t>
      </w:r>
      <w:r w:rsidRPr="0005337C">
        <w:t xml:space="preserve"> concepts supported </w:t>
      </w:r>
      <w:r>
        <w:t>by</w:t>
      </w:r>
      <w:r w:rsidRPr="0005337C">
        <w:t xml:space="preserve"> </w:t>
      </w:r>
      <w:r w:rsidR="00C8147A">
        <w:t>the NCAR dialects</w:t>
      </w:r>
      <w:r w:rsidRPr="0005337C">
        <w:t xml:space="preserve"> (dialect </w:t>
      </w:r>
      <w:r>
        <w:t>maximum</w:t>
      </w:r>
      <w:r w:rsidRPr="0005337C">
        <w:t xml:space="preserve">). </w:t>
      </w:r>
      <w:r w:rsidR="00A54315">
        <w:t>The three levels</w:t>
      </w:r>
      <w:r>
        <w:t xml:space="preserve"> of the DataCite</w:t>
      </w:r>
      <w:r w:rsidRPr="0005337C">
        <w:t xml:space="preserve"> recommendation </w:t>
      </w:r>
      <w:r>
        <w:t>(</w:t>
      </w:r>
      <w:r>
        <w:rPr>
          <w:rFonts w:eastAsia="Times New Roman" w:cs="Times New Roman"/>
          <w:color w:val="000000"/>
          <w:shd w:val="clear" w:color="auto" w:fill="FFFFFF"/>
        </w:rPr>
        <w:t xml:space="preserve">mandatory, recommended </w:t>
      </w:r>
      <w:r w:rsidRPr="000D77D2">
        <w:rPr>
          <w:rFonts w:eastAsia="Times New Roman" w:cs="Times New Roman"/>
          <w:color w:val="000000"/>
          <w:shd w:val="clear" w:color="auto" w:fill="FFFFFF"/>
        </w:rPr>
        <w:t>and optional concepts</w:t>
      </w:r>
      <w:r>
        <w:rPr>
          <w:rFonts w:eastAsia="Times New Roman" w:cs="Times New Roman"/>
          <w:color w:val="000000"/>
          <w:shd w:val="clear" w:color="auto" w:fill="FFFFFF"/>
        </w:rPr>
        <w:t xml:space="preserve">) </w:t>
      </w:r>
      <w:r>
        <w:t xml:space="preserve">include </w:t>
      </w:r>
      <w:r w:rsidRPr="0005337C">
        <w:t>8</w:t>
      </w:r>
      <w:r>
        <w:t>,</w:t>
      </w:r>
      <w:r w:rsidRPr="0005337C">
        <w:t xml:space="preserve"> 1</w:t>
      </w:r>
      <w:r w:rsidR="00C8147A">
        <w:t>1</w:t>
      </w:r>
      <w:r>
        <w:t>,</w:t>
      </w:r>
      <w:r w:rsidRPr="00273643">
        <w:t xml:space="preserve"> 6</w:t>
      </w:r>
      <w:r>
        <w:t xml:space="preserve"> concepts as indicated by the upper line in the Figure below</w:t>
      </w:r>
      <w:r w:rsidRPr="00273643">
        <w:t xml:space="preserve">. </w:t>
      </w:r>
      <w:r>
        <w:t xml:space="preserve">This Recommendation Maximum defines the highest completeness scores with respect to these recommendations for any metadata dialect. </w:t>
      </w:r>
      <w:r w:rsidR="00C8147A">
        <w:t xml:space="preserve">RDA-CISL is missing three mandatory concepts, two recommended concepts, and two optional concepts. ISO is missing three mandatory concepts, and two recommended concepts. MODS is missing two mandatory concepts, two recommended concepts, and two optional concepts. netCDF is missing three mandatory concepts, four recommended concepts, and four optional concepts. EOL is missing four mandatory concepts, four recommended concepts, and one optional concept. </w:t>
      </w:r>
      <w:r>
        <w:t>The lower line</w:t>
      </w:r>
      <w:r w:rsidR="00C8147A">
        <w:t>s</w:t>
      </w:r>
      <w:r>
        <w:t xml:space="preserve"> in the Figure shows these dialect maxima.</w:t>
      </w:r>
    </w:p>
    <w:p w14:paraId="5003F956" w14:textId="77777777" w:rsidR="002D6FC3" w:rsidRDefault="002D6FC3" w:rsidP="004859B9"/>
    <w:p w14:paraId="524B08FC" w14:textId="746175CA" w:rsidR="0034047E" w:rsidRDefault="004E2FAD" w:rsidP="004859B9">
      <w:r>
        <w:rPr>
          <w:noProof/>
        </w:rPr>
        <w:drawing>
          <wp:inline distT="0" distB="0" distL="0" distR="0" wp14:anchorId="59F0CD1A" wp14:editId="55CE05C9">
            <wp:extent cx="5943600" cy="5501640"/>
            <wp:effectExtent l="0" t="0" r="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3A47A60" w14:textId="301E092B" w:rsidR="0034047E" w:rsidRPr="0005337C" w:rsidRDefault="0034047E" w:rsidP="0034047E">
      <w:r>
        <w:lastRenderedPageBreak/>
        <w:t xml:space="preserve">The difference between </w:t>
      </w:r>
      <w:r w:rsidR="006C0A4A">
        <w:t>the Recommendation Maximum (8 11</w:t>
      </w:r>
      <w:r>
        <w:t xml:space="preserve"> 6) and the Dialect Maximum</w:t>
      </w:r>
      <w:r w:rsidR="00C25862">
        <w:t xml:space="preserve"> e.g. RDA-CISL (5 9 4) indicates that there are three</w:t>
      </w:r>
      <w:r>
        <w:t xml:space="preserve"> mandatory DataCite concepts that are m</w:t>
      </w:r>
      <w:r w:rsidR="006C0A4A">
        <w:t>issing from</w:t>
      </w:r>
      <w:r w:rsidR="00C25862">
        <w:t xml:space="preserve"> the RDA-CISL dialect, as well as two</w:t>
      </w:r>
      <w:r w:rsidR="006C0A4A">
        <w:t xml:space="preserve"> recommended concepts</w:t>
      </w:r>
      <w:r w:rsidR="00C25862">
        <w:t xml:space="preserve"> and two</w:t>
      </w:r>
      <w:r>
        <w:t xml:space="preserve"> optional concepts. These numbers are reflected in the gaps between the two lines in the Figure.</w:t>
      </w:r>
      <w:r w:rsidR="00C25862">
        <w:t xml:space="preserve"> </w:t>
      </w:r>
    </w:p>
    <w:p w14:paraId="77F76BA5" w14:textId="77777777" w:rsidR="00E8085B" w:rsidRPr="000D77D2" w:rsidRDefault="00E8085B" w:rsidP="00E8085B">
      <w:pPr>
        <w:pStyle w:val="Heading2"/>
      </w:pPr>
      <w:bookmarkStart w:id="15" w:name="_Toc301700176"/>
      <w:r w:rsidRPr="000D77D2">
        <w:t>Recommendation/Dialect Comparison Report</w:t>
      </w:r>
      <w:bookmarkEnd w:id="15"/>
    </w:p>
    <w:p w14:paraId="69E990AD" w14:textId="122EAD77" w:rsidR="00AF6AD9" w:rsidRDefault="00E8085B" w:rsidP="00E8085B">
      <w:r w:rsidRPr="0005337C">
        <w:t xml:space="preserve">This report </w:t>
      </w:r>
      <w:r>
        <w:t xml:space="preserve">(link TBD) </w:t>
      </w:r>
      <w:r w:rsidRPr="0005337C">
        <w:t>shows a</w:t>
      </w:r>
      <w:r>
        <w:t>ll of the concepts included in the DataCite</w:t>
      </w:r>
      <w:r w:rsidRPr="0005337C">
        <w:t xml:space="preserve"> recommendation and verif</w:t>
      </w:r>
      <w:r w:rsidR="00C8147A">
        <w:t>ies their existence in the NCAR</w:t>
      </w:r>
      <w:r w:rsidRPr="0005337C">
        <w:t xml:space="preserve"> dialect</w:t>
      </w:r>
      <w:r w:rsidR="00C8147A">
        <w:t>s</w:t>
      </w:r>
      <w:r>
        <w:t xml:space="preserve"> </w:t>
      </w:r>
      <w:r w:rsidRPr="0005337C">
        <w:t>with an “X”.</w:t>
      </w:r>
      <w:r>
        <w:t xml:space="preserve"> </w:t>
      </w:r>
    </w:p>
    <w:p w14:paraId="427A274F" w14:textId="77777777" w:rsidR="006A3276" w:rsidRDefault="006A3276" w:rsidP="00E8085B">
      <w:pPr>
        <w:rPr>
          <w:b/>
          <w:sz w:val="20"/>
          <w:szCs w:val="20"/>
        </w:rPr>
      </w:pPr>
    </w:p>
    <w:p w14:paraId="42DA1E05" w14:textId="77777777" w:rsidR="00E8085B" w:rsidRPr="009A3E79" w:rsidRDefault="00E8085B" w:rsidP="00E8085B">
      <w:pPr>
        <w:rPr>
          <w:b/>
        </w:rPr>
      </w:pPr>
      <w:r w:rsidRPr="009A3E79">
        <w:rPr>
          <w:b/>
        </w:rPr>
        <w:t>Mandatory</w:t>
      </w:r>
      <w:r w:rsidR="004E3F3D">
        <w:rPr>
          <w:b/>
        </w:rPr>
        <w:t xml:space="preserve"> Level </w:t>
      </w:r>
    </w:p>
    <w:tbl>
      <w:tblPr>
        <w:tblW w:w="0" w:type="auto"/>
        <w:tblBorders>
          <w:top w:val="outset" w:sz="6" w:space="0" w:color="auto"/>
          <w:left w:val="outset" w:sz="6" w:space="0" w:color="auto"/>
          <w:bottom w:val="single" w:sz="6" w:space="0" w:color="111111"/>
          <w:right w:val="outset" w:sz="6" w:space="0" w:color="auto"/>
        </w:tblBorders>
        <w:tblCellMar>
          <w:top w:w="160" w:type="dxa"/>
          <w:left w:w="160" w:type="dxa"/>
          <w:bottom w:w="160" w:type="dxa"/>
          <w:right w:w="160" w:type="dxa"/>
        </w:tblCellMar>
        <w:tblLook w:val="04A0" w:firstRow="1" w:lastRow="0" w:firstColumn="1" w:lastColumn="0" w:noHBand="0" w:noVBand="1"/>
      </w:tblPr>
      <w:tblGrid>
        <w:gridCol w:w="914"/>
        <w:gridCol w:w="901"/>
        <w:gridCol w:w="1394"/>
        <w:gridCol w:w="878"/>
        <w:gridCol w:w="760"/>
        <w:gridCol w:w="955"/>
        <w:gridCol w:w="1015"/>
        <w:gridCol w:w="921"/>
        <w:gridCol w:w="812"/>
        <w:gridCol w:w="794"/>
      </w:tblGrid>
      <w:tr w:rsidR="00E63832" w:rsidRPr="00E63832" w14:paraId="77A9F60F" w14:textId="77777777" w:rsidTr="00E63832">
        <w:trPr>
          <w:tblHeader/>
        </w:trPr>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6893203E" w14:textId="2B66B251" w:rsidR="00E63832" w:rsidRPr="00E63832" w:rsidRDefault="00E63832" w:rsidP="00E63832">
            <w:pPr>
              <w:rPr>
                <w:rFonts w:eastAsia="Times New Roman" w:cs="Times New Roman"/>
                <w:bCs/>
                <w:sz w:val="16"/>
                <w:szCs w:val="16"/>
              </w:rPr>
            </w:pPr>
            <w:r w:rsidRPr="00E63832">
              <w:rPr>
                <w:rFonts w:eastAsia="Times New Roman" w:cs="Times New Roman"/>
                <w:bCs/>
                <w:sz w:val="16"/>
                <w:szCs w:val="16"/>
              </w:rPr>
              <w:t>Concept</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6F48E015"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Score</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59C9859B"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Description</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23176E71"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RDA-CISL</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54F4A470"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ISO</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8555027"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MODS</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BF0BE7D"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netCDF</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2DC87E7A"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DCITE</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7FA8E994"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ISO-1</w:t>
            </w:r>
          </w:p>
        </w:tc>
        <w:tc>
          <w:tcPr>
            <w:tcW w:w="794" w:type="dxa"/>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E15DC1D"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EOL</w:t>
            </w:r>
          </w:p>
        </w:tc>
      </w:tr>
      <w:tr w:rsidR="00E63832" w:rsidRPr="00E63832" w14:paraId="61B69DAF" w14:textId="77777777" w:rsidTr="00E63832">
        <w:trPr>
          <w:trHeight w:val="756"/>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E51A020"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Author / Originator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C78BD13"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EFA4663"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The principal author of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26B1E8D"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27FF836"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2622C86"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B52E2B9"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5D0CF70"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6B2DBD3"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79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6A7E2DA"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r>
      <w:tr w:rsidR="00E63832" w:rsidRPr="00E63832" w14:paraId="69D076D3"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5CC3045"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Author / Originator Identifier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5649DE8"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00ABB21"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A unique identifier for a resource author or originator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6B99F8E" w14:textId="77777777" w:rsidR="00E63832" w:rsidRPr="00E63832" w:rsidRDefault="00E63832" w:rsidP="00E63832">
            <w:pP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A2AD7C3"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8A43121"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DFD77EE"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EEE776"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B327966" w14:textId="77777777" w:rsidR="00E63832" w:rsidRPr="00E63832" w:rsidRDefault="00E63832" w:rsidP="00E63832">
            <w:pPr>
              <w:jc w:val="center"/>
              <w:rPr>
                <w:rFonts w:eastAsia="Times New Roman" w:cs="Times New Roman"/>
                <w:sz w:val="16"/>
                <w:szCs w:val="16"/>
              </w:rPr>
            </w:pPr>
          </w:p>
        </w:tc>
        <w:tc>
          <w:tcPr>
            <w:tcW w:w="79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A682E99" w14:textId="77777777" w:rsidR="00E63832" w:rsidRPr="00E63832" w:rsidRDefault="00E63832" w:rsidP="00E63832">
            <w:pPr>
              <w:jc w:val="center"/>
              <w:rPr>
                <w:rFonts w:eastAsia="Times New Roman" w:cs="Times New Roman"/>
                <w:sz w:val="16"/>
                <w:szCs w:val="16"/>
              </w:rPr>
            </w:pPr>
          </w:p>
        </w:tc>
      </w:tr>
      <w:tr w:rsidR="00E63832" w:rsidRPr="00E63832" w14:paraId="256309B6"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D6B7549"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Author / Originator Identifier 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E7F5C4B"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7047CF2"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The type of unique identifier for a resource author or originator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239FF45" w14:textId="77777777" w:rsidR="00E63832" w:rsidRPr="00E63832" w:rsidRDefault="00E63832" w:rsidP="00E63832">
            <w:pP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602CC1D"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45D4A67"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9FC3167"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B000A0A"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B8E28BA" w14:textId="77777777" w:rsidR="00E63832" w:rsidRPr="00E63832" w:rsidRDefault="00E63832" w:rsidP="00E63832">
            <w:pPr>
              <w:jc w:val="center"/>
              <w:rPr>
                <w:rFonts w:eastAsia="Times New Roman" w:cs="Times New Roman"/>
                <w:sz w:val="16"/>
                <w:szCs w:val="16"/>
              </w:rPr>
            </w:pPr>
          </w:p>
        </w:tc>
        <w:tc>
          <w:tcPr>
            <w:tcW w:w="79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7BD5498" w14:textId="77777777" w:rsidR="00E63832" w:rsidRPr="00E63832" w:rsidRDefault="00E63832" w:rsidP="00E63832">
            <w:pPr>
              <w:jc w:val="center"/>
              <w:rPr>
                <w:rFonts w:eastAsia="Times New Roman" w:cs="Times New Roman"/>
                <w:sz w:val="16"/>
                <w:szCs w:val="16"/>
              </w:rPr>
            </w:pPr>
          </w:p>
        </w:tc>
      </w:tr>
      <w:tr w:rsidR="00E63832" w:rsidRPr="00E63832" w14:paraId="4350FE7F"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3785153"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Publisher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9D4BE90"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19F52E3"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Publisher of the cited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83B8743"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EC0E30B"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8D2DE56"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CA84BB4"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F6D16A7"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70ACB9F"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79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432937E" w14:textId="77777777" w:rsidR="00E63832" w:rsidRPr="00E63832" w:rsidRDefault="00E63832" w:rsidP="00E63832">
            <w:pPr>
              <w:jc w:val="center"/>
              <w:rPr>
                <w:rFonts w:eastAsia="Times New Roman" w:cs="Times New Roman"/>
                <w:sz w:val="16"/>
                <w:szCs w:val="16"/>
              </w:rPr>
            </w:pPr>
          </w:p>
        </w:tc>
      </w:tr>
      <w:tr w:rsidR="00E63832" w:rsidRPr="00E63832" w14:paraId="739B101E"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540310C"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Resource Creation/Revision 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AA643D8"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7858EEF"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The date the resource was created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9C93C05"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8105372"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55E2F22"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942E25A"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5F2569B"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CF17631"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79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64FEF45"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r>
      <w:tr w:rsidR="00E63832" w:rsidRPr="00E63832" w14:paraId="4737D853"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EC63806"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Resource Identifier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5601207"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1A053D6"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Identifier for the resource described by the metadata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EBD028C"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4178B79"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64EA043"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166F531"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5D9443F"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B1C10DC"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79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EBF9805"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r>
      <w:tr w:rsidR="00E63832" w:rsidRPr="00E63832" w14:paraId="62FFD6FA"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472C031"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Resource Identifier 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144020E"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90F75EE"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The type of identifier used to uniquely identify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12BF0B2" w14:textId="77777777" w:rsidR="00E63832" w:rsidRPr="00E63832" w:rsidRDefault="00E63832" w:rsidP="00E63832">
            <w:pP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DBDBBB7"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2D70B96"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EE4447E"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6248F27"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394D542" w14:textId="77777777" w:rsidR="00E63832" w:rsidRPr="00E63832" w:rsidRDefault="00E63832" w:rsidP="00E63832">
            <w:pPr>
              <w:jc w:val="center"/>
              <w:rPr>
                <w:rFonts w:eastAsia="Times New Roman" w:cs="Times New Roman"/>
                <w:sz w:val="16"/>
                <w:szCs w:val="16"/>
              </w:rPr>
            </w:pPr>
          </w:p>
        </w:tc>
        <w:tc>
          <w:tcPr>
            <w:tcW w:w="79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C63C30" w14:textId="77777777" w:rsidR="00E63832" w:rsidRPr="00E63832" w:rsidRDefault="00E63832" w:rsidP="00E63832">
            <w:pPr>
              <w:jc w:val="center"/>
              <w:rPr>
                <w:rFonts w:eastAsia="Times New Roman" w:cs="Times New Roman"/>
                <w:sz w:val="16"/>
                <w:szCs w:val="16"/>
              </w:rPr>
            </w:pPr>
          </w:p>
        </w:tc>
      </w:tr>
      <w:tr w:rsidR="00E63832" w:rsidRPr="00E63832" w14:paraId="64AF0628"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BE710FC"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Resource 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A83570F"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BAFA72D"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 xml:space="preserve">A short description of the resource. The title should be descriptive enough so that when a user is presented with a </w:t>
            </w:r>
            <w:r w:rsidRPr="00E63832">
              <w:rPr>
                <w:rFonts w:eastAsia="Times New Roman" w:cs="Times New Roman"/>
                <w:sz w:val="16"/>
                <w:szCs w:val="16"/>
              </w:rPr>
              <w:lastRenderedPageBreak/>
              <w:t>list of titles the general content of the data set can be determined.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CAD432F"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lastRenderedPageBreak/>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DF75A1D"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548BDB6"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2A2CB47"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A5D4CAA"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85308D8"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794" w:type="dxa"/>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48746AC"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r>
    </w:tbl>
    <w:p w14:paraId="701525FA" w14:textId="77777777" w:rsidR="006A3276" w:rsidRDefault="006A3276" w:rsidP="00E8085B">
      <w:pPr>
        <w:rPr>
          <w:b/>
        </w:rPr>
      </w:pPr>
    </w:p>
    <w:p w14:paraId="765ED6B6" w14:textId="37084586" w:rsidR="006A3276" w:rsidRDefault="00E8085B" w:rsidP="00E8085B">
      <w:pPr>
        <w:rPr>
          <w:b/>
        </w:rPr>
      </w:pPr>
      <w:r w:rsidRPr="00724A2D">
        <w:rPr>
          <w:b/>
        </w:rPr>
        <w:t>Recommended</w:t>
      </w:r>
      <w:r w:rsidR="004E3F3D">
        <w:rPr>
          <w:b/>
        </w:rPr>
        <w:t xml:space="preserve"> Level</w:t>
      </w:r>
    </w:p>
    <w:tbl>
      <w:tblPr>
        <w:tblW w:w="0" w:type="auto"/>
        <w:tblBorders>
          <w:top w:val="outset" w:sz="6" w:space="0" w:color="auto"/>
          <w:left w:val="outset" w:sz="6" w:space="0" w:color="auto"/>
          <w:bottom w:val="single" w:sz="6" w:space="0" w:color="111111"/>
          <w:right w:val="outset" w:sz="6" w:space="0" w:color="auto"/>
        </w:tblBorders>
        <w:tblCellMar>
          <w:top w:w="160" w:type="dxa"/>
          <w:left w:w="160" w:type="dxa"/>
          <w:bottom w:w="160" w:type="dxa"/>
          <w:right w:w="160" w:type="dxa"/>
        </w:tblCellMar>
        <w:tblLook w:val="04A0" w:firstRow="1" w:lastRow="0" w:firstColumn="1" w:lastColumn="0" w:noHBand="0" w:noVBand="1"/>
      </w:tblPr>
      <w:tblGrid>
        <w:gridCol w:w="909"/>
        <w:gridCol w:w="901"/>
        <w:gridCol w:w="1414"/>
        <w:gridCol w:w="868"/>
        <w:gridCol w:w="760"/>
        <w:gridCol w:w="955"/>
        <w:gridCol w:w="1015"/>
        <w:gridCol w:w="921"/>
        <w:gridCol w:w="809"/>
        <w:gridCol w:w="792"/>
      </w:tblGrid>
      <w:tr w:rsidR="00E63832" w:rsidRPr="00E63832" w14:paraId="44E886AB" w14:textId="77777777" w:rsidTr="00E63832">
        <w:trPr>
          <w:tblHeader/>
        </w:trPr>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EC598AA" w14:textId="77777777" w:rsidR="00E63832" w:rsidRPr="00E63832" w:rsidRDefault="00E63832" w:rsidP="00E63832">
            <w:pPr>
              <w:rPr>
                <w:rFonts w:eastAsia="Times New Roman" w:cs="Times New Roman"/>
                <w:bCs/>
                <w:sz w:val="16"/>
                <w:szCs w:val="16"/>
              </w:rPr>
            </w:pPr>
            <w:r w:rsidRPr="00E63832">
              <w:rPr>
                <w:rFonts w:eastAsia="Times New Roman" w:cs="Times New Roman"/>
                <w:bCs/>
                <w:sz w:val="16"/>
                <w:szCs w:val="16"/>
              </w:rPr>
              <w:t>Items</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D7E8143"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Score</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931901A"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Description</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D720818"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RDA-CISL</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6AAD419B"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ISO</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13BABCB1"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MODS</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7DE57C8F"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netCDF</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67E864DF"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DCITE</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5972A0A4"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ISO-1</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1D89A76B"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EOL</w:t>
            </w:r>
          </w:p>
        </w:tc>
      </w:tr>
      <w:tr w:rsidR="00E63832" w:rsidRPr="00E63832" w14:paraId="33252ED5"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7831CF3"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Abstract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BFA4D0C"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C6ABD17"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A paragraph describing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5E525C0"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2E5FD1B"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C2BE427"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ADC82DD"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89511D4"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9D9DF09"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64E411F"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r>
      <w:tr w:rsidR="00E63832" w:rsidRPr="00E63832" w14:paraId="6D604736"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48282DD"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Contributor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DE317D4"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C15D4B0"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Contributor to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C8D5860"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5843F0D"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D73D04F"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F0B2077"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8E97727"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F8D122B"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1FEF741"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r>
      <w:tr w:rsidR="00E63832" w:rsidRPr="00E63832" w14:paraId="2EF605B0"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198D137"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Contributor Role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E9EE259"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05E7974"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The role of any individuals or institutions that contributed to the creation of the 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3661A34"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F08062B"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1E19230"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5B20AEF"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A5A684F"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96097B5"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9A8E215"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r>
      <w:tr w:rsidR="00E63832" w:rsidRPr="00E63832" w14:paraId="6C4B0DEF"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450469"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Keyword Vocabulary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5C6F0F6"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C16C56A"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If you are following a guideline or using a shared vocabulary for the words/phrases in your 'keywords' attribute, put the name of that guideline here.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0A04840"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000A9CD"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47EDC31"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1D1F88D"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F390E44"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AE526C3"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40CDB6F" w14:textId="77777777" w:rsidR="00E63832" w:rsidRPr="00E63832" w:rsidRDefault="00E63832" w:rsidP="00E63832">
            <w:pPr>
              <w:jc w:val="center"/>
              <w:rPr>
                <w:rFonts w:eastAsia="Times New Roman" w:cs="Times New Roman"/>
                <w:sz w:val="16"/>
                <w:szCs w:val="16"/>
              </w:rPr>
            </w:pPr>
          </w:p>
        </w:tc>
      </w:tr>
      <w:tr w:rsidR="00E63832" w:rsidRPr="00E63832" w14:paraId="1D2B9302"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6627726"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Related Resource Identifier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A81A0E1"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A05BACB"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Identifier for a resource related to the resource being described.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8DBDC89"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5A81EA0"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DABDC6E"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5344EFD"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2C71062"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9CC5C97"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008D04A"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r>
      <w:tr w:rsidR="00E63832" w:rsidRPr="00E63832" w14:paraId="1A4A7383"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BB36B66"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Resource Creation/Revision 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D2C0053"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C152294"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The date the resource was created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1DC6AF9"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00098D0"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1F352E8"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EC064FA"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5EE845E"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A58D0CE"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C4F53B0"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r>
      <w:tr w:rsidR="00E63832" w:rsidRPr="00E63832" w14:paraId="701B0E6D"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53E23A2"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Resource 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BE9DCCA"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5C7EA2E"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 xml:space="preserve">A resource code identifying the type of resource; e.g. dataset, a collection, an application (See MD_ScopeCode) for which the </w:t>
            </w:r>
            <w:r w:rsidRPr="00E63832">
              <w:rPr>
                <w:rFonts w:eastAsia="Times New Roman" w:cs="Times New Roman"/>
                <w:sz w:val="16"/>
                <w:szCs w:val="16"/>
              </w:rPr>
              <w:lastRenderedPageBreak/>
              <w:t>metadata describes.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16FB46A"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lastRenderedPageBreak/>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56907D8"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95ED24B"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5B66583"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160F309"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F586CB2"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E4ECCFE" w14:textId="77777777" w:rsidR="00E63832" w:rsidRPr="00E63832" w:rsidRDefault="00E63832" w:rsidP="00E63832">
            <w:pPr>
              <w:jc w:val="center"/>
              <w:rPr>
                <w:rFonts w:eastAsia="Times New Roman" w:cs="Times New Roman"/>
                <w:sz w:val="16"/>
                <w:szCs w:val="16"/>
              </w:rPr>
            </w:pPr>
          </w:p>
        </w:tc>
      </w:tr>
      <w:tr w:rsidR="00E63832" w:rsidRPr="00E63832" w14:paraId="42E62A13"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90569DA"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lastRenderedPageBreak/>
              <w:t>Responsible Party Identifier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FBAAC95"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77BA88B"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A unique identifier for a person or an organization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DFDC339" w14:textId="77777777" w:rsidR="00E63832" w:rsidRPr="00E63832" w:rsidRDefault="00E63832" w:rsidP="00E63832">
            <w:pP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B373CBE"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1223976"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9034832"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DF58851"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F7B89AD"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15DB499" w14:textId="77777777" w:rsidR="00E63832" w:rsidRPr="00E63832" w:rsidRDefault="00E63832" w:rsidP="00E63832">
            <w:pPr>
              <w:jc w:val="center"/>
              <w:rPr>
                <w:rFonts w:eastAsia="Times New Roman" w:cs="Times New Roman"/>
                <w:sz w:val="16"/>
                <w:szCs w:val="16"/>
              </w:rPr>
            </w:pPr>
          </w:p>
        </w:tc>
      </w:tr>
      <w:tr w:rsidR="00E63832" w:rsidRPr="00E63832" w14:paraId="0EC52654"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2E8E23D"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Responsible Party Identifier 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B3BEEA4"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53ED110"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The type of a unique identifier for a person or an organization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5E7113B" w14:textId="77777777" w:rsidR="00E63832" w:rsidRPr="00E63832" w:rsidRDefault="00E63832" w:rsidP="00E63832">
            <w:pP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C8CC3AD"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3B8303"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91DE8A7"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B730AFD"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77947DA"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2C65C07" w14:textId="77777777" w:rsidR="00E63832" w:rsidRPr="00E63832" w:rsidRDefault="00E63832" w:rsidP="00E63832">
            <w:pPr>
              <w:jc w:val="center"/>
              <w:rPr>
                <w:rFonts w:eastAsia="Times New Roman" w:cs="Times New Roman"/>
                <w:sz w:val="16"/>
                <w:szCs w:val="16"/>
              </w:rPr>
            </w:pPr>
          </w:p>
        </w:tc>
      </w:tr>
      <w:tr w:rsidR="00E63832" w:rsidRPr="00E63832" w14:paraId="79C750E9"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C5C1752"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Spatial Extent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3F7751D"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754A896"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The spatial extent of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5D44E2B"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CC7B2FD"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42A9F48"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22D3AF0"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C3AE25A"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A0A7661"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E6C3F5A"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r>
      <w:tr w:rsidR="00E63832" w:rsidRPr="00E63832" w14:paraId="63597329"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E77E617"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Theme Keyword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8C2EC7B"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8F6E25B"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A word or phrase that describes some aspect of a resource. Can be one of several types.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2569552"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EAB69F0"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10C25D5"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A1429C8"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293A97D"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5D9CCFE"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F9A0909"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r>
    </w:tbl>
    <w:p w14:paraId="709C6ACF" w14:textId="77777777" w:rsidR="00E8085B" w:rsidRPr="00724A2D" w:rsidRDefault="00E8085B" w:rsidP="00E8085B"/>
    <w:p w14:paraId="3BBA8381" w14:textId="77777777" w:rsidR="00E8085B" w:rsidRDefault="00E8085B" w:rsidP="00E8085B">
      <w:pPr>
        <w:rPr>
          <w:b/>
        </w:rPr>
      </w:pPr>
      <w:r w:rsidRPr="00724A2D">
        <w:rPr>
          <w:b/>
        </w:rPr>
        <w:t>Optional</w:t>
      </w:r>
      <w:r w:rsidR="004E3F3D">
        <w:rPr>
          <w:b/>
        </w:rPr>
        <w:t xml:space="preserve"> Level</w:t>
      </w:r>
    </w:p>
    <w:tbl>
      <w:tblPr>
        <w:tblW w:w="0" w:type="auto"/>
        <w:tblBorders>
          <w:top w:val="outset" w:sz="6" w:space="0" w:color="auto"/>
          <w:left w:val="outset" w:sz="6" w:space="0" w:color="auto"/>
          <w:bottom w:val="single" w:sz="6" w:space="0" w:color="111111"/>
          <w:right w:val="outset" w:sz="6" w:space="0" w:color="auto"/>
        </w:tblBorders>
        <w:tblCellMar>
          <w:top w:w="160" w:type="dxa"/>
          <w:left w:w="160" w:type="dxa"/>
          <w:bottom w:w="160" w:type="dxa"/>
          <w:right w:w="160" w:type="dxa"/>
        </w:tblCellMar>
        <w:tblLook w:val="04A0" w:firstRow="1" w:lastRow="0" w:firstColumn="1" w:lastColumn="0" w:noHBand="0" w:noVBand="1"/>
      </w:tblPr>
      <w:tblGrid>
        <w:gridCol w:w="942"/>
        <w:gridCol w:w="901"/>
        <w:gridCol w:w="1334"/>
        <w:gridCol w:w="904"/>
        <w:gridCol w:w="760"/>
        <w:gridCol w:w="955"/>
        <w:gridCol w:w="1015"/>
        <w:gridCol w:w="921"/>
        <w:gridCol w:w="820"/>
        <w:gridCol w:w="792"/>
      </w:tblGrid>
      <w:tr w:rsidR="00E63832" w:rsidRPr="00E63832" w14:paraId="5ACA3D91" w14:textId="77777777" w:rsidTr="00E63832">
        <w:trPr>
          <w:tblHeader/>
        </w:trPr>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756CFDCF" w14:textId="6321E78C" w:rsidR="00E63832" w:rsidRPr="00E63832" w:rsidRDefault="00E63832" w:rsidP="00E63832">
            <w:pPr>
              <w:rPr>
                <w:rFonts w:eastAsia="Times New Roman" w:cs="Times New Roman"/>
                <w:bCs/>
                <w:sz w:val="16"/>
                <w:szCs w:val="16"/>
              </w:rPr>
            </w:pPr>
            <w:r w:rsidRPr="00E63832">
              <w:rPr>
                <w:rFonts w:eastAsia="Times New Roman" w:cs="Times New Roman"/>
                <w:bCs/>
                <w:sz w:val="16"/>
                <w:szCs w:val="16"/>
              </w:rPr>
              <w:t>Concept</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7151EDB9"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Score</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6F19D867"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Description</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D8FCD8B"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RDA-CISL</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20CD3D84"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ISO</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7CBDB9A1"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MODS</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15875D09"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netCDF</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508EC61"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DCITE</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260EB01"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ISO-1</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1B244DD2" w14:textId="77777777" w:rsidR="00E63832" w:rsidRPr="00E63832" w:rsidRDefault="00E63832" w:rsidP="00E63832">
            <w:pPr>
              <w:jc w:val="center"/>
              <w:rPr>
                <w:rFonts w:eastAsia="Times New Roman" w:cs="Times New Roman"/>
                <w:bCs/>
                <w:sz w:val="16"/>
                <w:szCs w:val="16"/>
              </w:rPr>
            </w:pPr>
            <w:r w:rsidRPr="00E63832">
              <w:rPr>
                <w:rFonts w:eastAsia="Times New Roman" w:cs="Times New Roman"/>
                <w:bCs/>
                <w:sz w:val="16"/>
                <w:szCs w:val="16"/>
              </w:rPr>
              <w:t>EOL</w:t>
            </w:r>
          </w:p>
        </w:tc>
      </w:tr>
      <w:tr w:rsidR="00E63832" w:rsidRPr="00E63832" w14:paraId="2FBD474D"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BA8BA12"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Resource Format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2F70893"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A10C68B"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The physical or digital manifestation of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09DA5DB"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AF0707E"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5185283"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1224E80"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C2A2EFD"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9595304"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2D27ACA"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r>
      <w:tr w:rsidR="00E63832" w:rsidRPr="00E63832" w14:paraId="73C745D5"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B6521BD"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Resource Identifier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1CC19CD"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E06B044"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Identifier for the resource described by the metadata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1A4FA51"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123D88E"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737A56A"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CD1A793"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216AAF6"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AA9833E"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41CE698"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r>
      <w:tr w:rsidR="00E63832" w:rsidRPr="00E63832" w14:paraId="46F30137"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ECEFCCE"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Resource Language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5C55191"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DD6DC47"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The language of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6CD56E6" w14:textId="77777777" w:rsidR="00E63832" w:rsidRPr="00E63832" w:rsidRDefault="00E63832" w:rsidP="00E63832">
            <w:pP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E8B9DDB"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D33AE67"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2B68912"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FB567DB"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D5E2130"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2C061B"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r>
      <w:tr w:rsidR="00E63832" w:rsidRPr="00E63832" w14:paraId="72ACAD8F"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38278CA"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Resource Version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F60C71B"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EC33C09"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Version of the cited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2E30E65" w14:textId="77777777" w:rsidR="00E63832" w:rsidRPr="00E63832" w:rsidRDefault="00E63832" w:rsidP="00E63832">
            <w:pP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BAC0C89"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269C76D"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F146A8D"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D4887C6"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28DAE24"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05E749D" w14:textId="77777777" w:rsidR="00E63832" w:rsidRPr="00E63832" w:rsidRDefault="00E63832" w:rsidP="00E63832">
            <w:pPr>
              <w:jc w:val="center"/>
              <w:rPr>
                <w:rFonts w:eastAsia="Times New Roman" w:cs="Times New Roman"/>
                <w:sz w:val="16"/>
                <w:szCs w:val="16"/>
              </w:rPr>
            </w:pPr>
          </w:p>
        </w:tc>
      </w:tr>
      <w:tr w:rsidR="00E63832" w:rsidRPr="00E63832" w14:paraId="27F2617E"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58B30F9"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Rights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7E29B32"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B68A5BB"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Information about rights held in and over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8AAC53C"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A5D6185"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B72F32C"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3E7C03E"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CC6DB86"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3E064B7"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284B3CC"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r>
      <w:tr w:rsidR="00E63832" w:rsidRPr="00E63832" w14:paraId="562B068C" w14:textId="77777777" w:rsidTr="00E6383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892E416"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Transfer Size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644D424"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98B531A" w14:textId="77777777" w:rsidR="00E63832" w:rsidRPr="00E63832" w:rsidRDefault="00E63832" w:rsidP="00E63832">
            <w:pPr>
              <w:rPr>
                <w:rFonts w:eastAsia="Times New Roman" w:cs="Times New Roman"/>
                <w:sz w:val="16"/>
                <w:szCs w:val="16"/>
              </w:rPr>
            </w:pPr>
            <w:r w:rsidRPr="00E63832">
              <w:rPr>
                <w:rFonts w:eastAsia="Times New Roman" w:cs="Times New Roman"/>
                <w:sz w:val="16"/>
                <w:szCs w:val="16"/>
              </w:rPr>
              <w:t>The size of the digital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0FFE71B"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451EEC5"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641CDFC"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5883543" w14:textId="77777777" w:rsidR="00E63832" w:rsidRPr="00E63832" w:rsidRDefault="00E63832" w:rsidP="00E63832">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56FF05A"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264A28F"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9BD1713" w14:textId="77777777" w:rsidR="00E63832" w:rsidRPr="00E63832" w:rsidRDefault="00E63832" w:rsidP="00E63832">
            <w:pPr>
              <w:jc w:val="center"/>
              <w:rPr>
                <w:rFonts w:eastAsia="Times New Roman" w:cs="Times New Roman"/>
                <w:sz w:val="16"/>
                <w:szCs w:val="16"/>
              </w:rPr>
            </w:pPr>
            <w:r w:rsidRPr="00E63832">
              <w:rPr>
                <w:rFonts w:eastAsia="Times New Roman" w:cs="Times New Roman"/>
                <w:sz w:val="16"/>
                <w:szCs w:val="16"/>
              </w:rPr>
              <w:t>X</w:t>
            </w:r>
          </w:p>
        </w:tc>
      </w:tr>
    </w:tbl>
    <w:p w14:paraId="2F7114DF" w14:textId="53DD55F8" w:rsidR="004958C0" w:rsidRPr="000D77D2" w:rsidRDefault="00C0066C" w:rsidP="00353994">
      <w:pPr>
        <w:pStyle w:val="Heading2"/>
      </w:pPr>
      <w:bookmarkStart w:id="16" w:name="_Toc301700177"/>
      <w:r>
        <w:lastRenderedPageBreak/>
        <w:t>DataCite</w:t>
      </w:r>
      <w:r w:rsidR="00FC3722" w:rsidRPr="000D77D2">
        <w:t xml:space="preserve"> Concepts missing from </w:t>
      </w:r>
      <w:bookmarkEnd w:id="16"/>
      <w:r w:rsidR="006E3C69">
        <w:t>NCAR Dialects</w:t>
      </w:r>
    </w:p>
    <w:p w14:paraId="203A8C26" w14:textId="5360D295" w:rsidR="00EB67D0" w:rsidRDefault="00353994" w:rsidP="004958C0">
      <w:r w:rsidRPr="0005337C">
        <w:t xml:space="preserve">The </w:t>
      </w:r>
      <w:r w:rsidR="00766B46" w:rsidRPr="0005337C">
        <w:t>T</w:t>
      </w:r>
      <w:r w:rsidRPr="0005337C">
        <w:t>ables below provide list</w:t>
      </w:r>
      <w:r w:rsidR="005B36DC">
        <w:t>s</w:t>
      </w:r>
      <w:r w:rsidRPr="0005337C">
        <w:t xml:space="preserve"> of the </w:t>
      </w:r>
      <w:r w:rsidR="00C62C7C">
        <w:t xml:space="preserve">DataCite </w:t>
      </w:r>
      <w:r w:rsidRPr="0005337C">
        <w:t xml:space="preserve">concepts </w:t>
      </w:r>
      <w:r w:rsidR="00C62C7C">
        <w:t>that are missing</w:t>
      </w:r>
      <w:r w:rsidR="00C62C7C" w:rsidRPr="0005337C">
        <w:t xml:space="preserve"> </w:t>
      </w:r>
      <w:r w:rsidR="006E3C69">
        <w:t>from the NCAR</w:t>
      </w:r>
      <w:r w:rsidR="00C62C7C">
        <w:t xml:space="preserve"> </w:t>
      </w:r>
      <w:r w:rsidR="00274A9C">
        <w:t>dialect</w:t>
      </w:r>
      <w:r w:rsidR="006E3C69">
        <w:t>s</w:t>
      </w:r>
      <w:r w:rsidR="00274A9C">
        <w:t xml:space="preserve"> </w:t>
      </w:r>
      <w:r w:rsidR="00C62C7C">
        <w:t>along wi</w:t>
      </w:r>
      <w:r w:rsidR="006E3C69">
        <w:t>th a description of the concept</w:t>
      </w:r>
      <w:r w:rsidR="00C62C7C">
        <w:t>.</w:t>
      </w:r>
      <w:r w:rsidR="00CC3620">
        <w:t xml:space="preserve"> </w:t>
      </w:r>
      <w:r w:rsidR="00637182">
        <w:t>The DataCite dialect contains all concepts.</w:t>
      </w:r>
    </w:p>
    <w:p w14:paraId="18FE7A9E" w14:textId="77777777" w:rsidR="00660D9E" w:rsidRDefault="00660D9E" w:rsidP="004958C0"/>
    <w:p w14:paraId="011F5F2E" w14:textId="0D613DD5" w:rsidR="004E3F3D" w:rsidRPr="00731340" w:rsidRDefault="006E3C69" w:rsidP="004958C0">
      <w:pPr>
        <w:rPr>
          <w:sz w:val="28"/>
          <w:szCs w:val="28"/>
        </w:rPr>
      </w:pPr>
      <w:r w:rsidRPr="00731340">
        <w:rPr>
          <w:sz w:val="28"/>
          <w:szCs w:val="28"/>
        </w:rPr>
        <w:t>RDA-CISL</w:t>
      </w:r>
    </w:p>
    <w:p w14:paraId="40EA59CE" w14:textId="50FE8CF4" w:rsidR="00027259" w:rsidRPr="00731340" w:rsidRDefault="00115A44" w:rsidP="004958C0">
      <w:pPr>
        <w:rPr>
          <w:b/>
          <w:sz w:val="18"/>
          <w:szCs w:val="18"/>
        </w:rPr>
      </w:pPr>
      <w:r w:rsidRPr="00731340">
        <w:rPr>
          <w:b/>
          <w:sz w:val="18"/>
          <w:szCs w:val="18"/>
        </w:rPr>
        <w:t xml:space="preserve">Missing </w:t>
      </w:r>
      <w:r w:rsidR="00FD6EB2" w:rsidRPr="00731340">
        <w:rPr>
          <w:b/>
          <w:sz w:val="18"/>
          <w:szCs w:val="18"/>
        </w:rPr>
        <w:t>Mandatory</w:t>
      </w:r>
      <w:r w:rsidR="00C62C7C" w:rsidRPr="00731340">
        <w:rPr>
          <w:b/>
          <w:sz w:val="18"/>
          <w:szCs w:val="18"/>
        </w:rPr>
        <w:t xml:space="preserve"> Concepts</w:t>
      </w:r>
    </w:p>
    <w:tbl>
      <w:tblPr>
        <w:tblStyle w:val="LightGrid"/>
        <w:tblW w:w="5000" w:type="pct"/>
        <w:tblLook w:val="04A0" w:firstRow="1" w:lastRow="0" w:firstColumn="1" w:lastColumn="0" w:noHBand="0" w:noVBand="1"/>
      </w:tblPr>
      <w:tblGrid>
        <w:gridCol w:w="2869"/>
        <w:gridCol w:w="6471"/>
      </w:tblGrid>
      <w:tr w:rsidR="006E3C69" w:rsidRPr="00731340" w14:paraId="78C87A7B"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470800C8" w14:textId="77777777" w:rsidR="006E3C69" w:rsidRPr="00731340" w:rsidRDefault="006E3C69" w:rsidP="004958C0">
            <w:pPr>
              <w:rPr>
                <w:b w:val="0"/>
                <w:bCs w:val="0"/>
                <w:sz w:val="18"/>
                <w:szCs w:val="18"/>
              </w:rPr>
            </w:pPr>
            <w:r w:rsidRPr="00731340">
              <w:rPr>
                <w:b w:val="0"/>
                <w:bCs w:val="0"/>
                <w:sz w:val="18"/>
                <w:szCs w:val="18"/>
              </w:rPr>
              <w:t>Concept</w:t>
            </w:r>
          </w:p>
        </w:tc>
        <w:tc>
          <w:tcPr>
            <w:tcW w:w="3464" w:type="pct"/>
          </w:tcPr>
          <w:p w14:paraId="1912CE6A" w14:textId="77777777" w:rsidR="006E3C69" w:rsidRPr="00731340" w:rsidRDefault="006E3C69" w:rsidP="004958C0">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6E3C69" w:rsidRPr="00731340" w14:paraId="404FB2D8" w14:textId="77777777" w:rsidTr="006E3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E0FB1FA" w14:textId="4E2D7CED" w:rsidR="006E3C69" w:rsidRPr="00731340" w:rsidRDefault="006E3C69" w:rsidP="004958C0">
            <w:pPr>
              <w:rPr>
                <w:rFonts w:cs="Times New Roman"/>
                <w:b w:val="0"/>
                <w:bCs w:val="0"/>
                <w:sz w:val="18"/>
                <w:szCs w:val="18"/>
              </w:rPr>
            </w:pPr>
            <w:r w:rsidRPr="006A3276">
              <w:rPr>
                <w:rFonts w:eastAsia="Times New Roman" w:cs="Times New Roman"/>
                <w:sz w:val="18"/>
                <w:szCs w:val="18"/>
              </w:rPr>
              <w:t>Author / Originator Identifier</w:t>
            </w:r>
          </w:p>
        </w:tc>
        <w:tc>
          <w:tcPr>
            <w:tcW w:w="3464" w:type="pct"/>
            <w:vAlign w:val="center"/>
          </w:tcPr>
          <w:p w14:paraId="52F5F1F2" w14:textId="4F712326" w:rsidR="006E3C69" w:rsidRPr="00731340" w:rsidRDefault="006E3C69" w:rsidP="00351AB6">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unique identifier for a resource author or originator</w:t>
            </w:r>
          </w:p>
        </w:tc>
      </w:tr>
      <w:tr w:rsidR="006E3C69" w:rsidRPr="00731340" w14:paraId="03D4FF95" w14:textId="77777777" w:rsidTr="006E3C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5625C799" w14:textId="0BB1326B" w:rsidR="006E3C69" w:rsidRPr="00731340" w:rsidRDefault="006E3C69" w:rsidP="004958C0">
            <w:pPr>
              <w:rPr>
                <w:rFonts w:cs="Times New Roman"/>
                <w:b w:val="0"/>
                <w:bCs w:val="0"/>
                <w:sz w:val="18"/>
                <w:szCs w:val="18"/>
              </w:rPr>
            </w:pPr>
            <w:r w:rsidRPr="006A3276">
              <w:rPr>
                <w:rFonts w:eastAsia="Times New Roman" w:cs="Times New Roman"/>
                <w:sz w:val="18"/>
                <w:szCs w:val="18"/>
              </w:rPr>
              <w:t>Author / Originator Identifier Type</w:t>
            </w:r>
          </w:p>
        </w:tc>
        <w:tc>
          <w:tcPr>
            <w:tcW w:w="3464" w:type="pct"/>
            <w:vAlign w:val="center"/>
          </w:tcPr>
          <w:p w14:paraId="4B8D391E" w14:textId="4654E229" w:rsidR="006E3C69" w:rsidRPr="00731340" w:rsidRDefault="006E3C69" w:rsidP="00351AB6">
            <w:pPr>
              <w:cnfStyle w:val="000000010000" w:firstRow="0" w:lastRow="0" w:firstColumn="0" w:lastColumn="0" w:oddVBand="0" w:evenVBand="0" w:oddHBand="0" w:evenHBand="1" w:firstRowFirstColumn="0" w:firstRowLastColumn="0" w:lastRowFirstColumn="0" w:lastRowLastColumn="0"/>
              <w:rPr>
                <w:rFonts w:eastAsiaTheme="majorEastAsia" w:cs="Times New Roman"/>
                <w:bCs/>
                <w:sz w:val="18"/>
                <w:szCs w:val="18"/>
              </w:rPr>
            </w:pPr>
            <w:r w:rsidRPr="006A3276">
              <w:rPr>
                <w:rFonts w:eastAsia="Times New Roman" w:cs="Times New Roman"/>
                <w:sz w:val="18"/>
                <w:szCs w:val="18"/>
              </w:rPr>
              <w:t>The type of unique identifier for a resource author or originator</w:t>
            </w:r>
          </w:p>
        </w:tc>
      </w:tr>
      <w:tr w:rsidR="006E3C69" w:rsidRPr="00731340" w14:paraId="57B0BE82" w14:textId="77777777" w:rsidTr="006E3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D5DACC8" w14:textId="34449F0D" w:rsidR="006E3C69" w:rsidRPr="00731340" w:rsidRDefault="006E3C69" w:rsidP="004958C0">
            <w:pPr>
              <w:rPr>
                <w:rFonts w:cs="Times New Roman"/>
                <w:b w:val="0"/>
                <w:bCs w:val="0"/>
                <w:sz w:val="18"/>
                <w:szCs w:val="18"/>
              </w:rPr>
            </w:pPr>
            <w:r w:rsidRPr="006A3276">
              <w:rPr>
                <w:rFonts w:eastAsia="Times New Roman" w:cs="Times New Roman"/>
                <w:sz w:val="18"/>
                <w:szCs w:val="18"/>
              </w:rPr>
              <w:t>Resource Identifier Type</w:t>
            </w:r>
          </w:p>
        </w:tc>
        <w:tc>
          <w:tcPr>
            <w:tcW w:w="3464" w:type="pct"/>
            <w:vAlign w:val="center"/>
          </w:tcPr>
          <w:p w14:paraId="59F2EE67" w14:textId="3423E6AB" w:rsidR="006E3C69" w:rsidRPr="00731340" w:rsidRDefault="006E3C69" w:rsidP="004958C0">
            <w:pPr>
              <w:cnfStyle w:val="000000100000" w:firstRow="0" w:lastRow="0" w:firstColumn="0" w:lastColumn="0" w:oddVBand="0" w:evenVBand="0" w:oddHBand="1" w:evenHBand="0" w:firstRowFirstColumn="0" w:firstRowLastColumn="0" w:lastRowFirstColumn="0" w:lastRowLastColumn="0"/>
              <w:rPr>
                <w:rFonts w:eastAsiaTheme="majorEastAsia" w:cs="Times New Roman"/>
                <w:bCs/>
                <w:sz w:val="18"/>
                <w:szCs w:val="18"/>
              </w:rPr>
            </w:pPr>
            <w:r w:rsidRPr="006A3276">
              <w:rPr>
                <w:rFonts w:eastAsia="Times New Roman" w:cs="Times New Roman"/>
                <w:sz w:val="18"/>
                <w:szCs w:val="18"/>
              </w:rPr>
              <w:t>The type of identifier used to uniquely identify the resource.</w:t>
            </w:r>
          </w:p>
        </w:tc>
      </w:tr>
    </w:tbl>
    <w:p w14:paraId="454EE00B" w14:textId="77777777" w:rsidR="00353994" w:rsidRPr="00731340" w:rsidRDefault="00353994" w:rsidP="004958C0">
      <w:pPr>
        <w:rPr>
          <w:rFonts w:eastAsiaTheme="majorEastAsia" w:cstheme="majorBidi"/>
          <w:b/>
          <w:bCs/>
          <w:sz w:val="18"/>
          <w:szCs w:val="18"/>
        </w:rPr>
      </w:pPr>
    </w:p>
    <w:p w14:paraId="7DF5D425" w14:textId="77777777" w:rsidR="004958C0" w:rsidRPr="00731340" w:rsidRDefault="00115A44" w:rsidP="004958C0">
      <w:pPr>
        <w:rPr>
          <w:rFonts w:eastAsiaTheme="majorEastAsia" w:cstheme="majorBidi"/>
          <w:b/>
          <w:bCs/>
          <w:sz w:val="18"/>
          <w:szCs w:val="18"/>
        </w:rPr>
      </w:pPr>
      <w:r w:rsidRPr="00731340">
        <w:rPr>
          <w:rFonts w:eastAsiaTheme="majorEastAsia" w:cstheme="majorBidi"/>
          <w:b/>
          <w:bCs/>
          <w:sz w:val="18"/>
          <w:szCs w:val="18"/>
        </w:rPr>
        <w:t xml:space="preserve">Missing </w:t>
      </w:r>
      <w:r w:rsidR="004958C0" w:rsidRPr="00731340">
        <w:rPr>
          <w:rFonts w:eastAsiaTheme="majorEastAsia" w:cstheme="majorBidi"/>
          <w:b/>
          <w:bCs/>
          <w:sz w:val="18"/>
          <w:szCs w:val="18"/>
        </w:rPr>
        <w:t>Recommended</w:t>
      </w:r>
      <w:r w:rsidRPr="00731340">
        <w:rPr>
          <w:rFonts w:eastAsiaTheme="majorEastAsia" w:cstheme="majorBidi"/>
          <w:b/>
          <w:bCs/>
          <w:sz w:val="18"/>
          <w:szCs w:val="18"/>
        </w:rPr>
        <w:t xml:space="preserve"> Concepts</w:t>
      </w:r>
    </w:p>
    <w:tbl>
      <w:tblPr>
        <w:tblStyle w:val="LightGrid"/>
        <w:tblW w:w="5000" w:type="pct"/>
        <w:tblLook w:val="04A0" w:firstRow="1" w:lastRow="0" w:firstColumn="1" w:lastColumn="0" w:noHBand="0" w:noVBand="1"/>
      </w:tblPr>
      <w:tblGrid>
        <w:gridCol w:w="2869"/>
        <w:gridCol w:w="6471"/>
      </w:tblGrid>
      <w:tr w:rsidR="006E3C69" w:rsidRPr="00731340" w14:paraId="2B68BCA1"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AD87A96" w14:textId="77777777" w:rsidR="006E3C69" w:rsidRPr="00731340" w:rsidRDefault="006E3C69" w:rsidP="004958C0">
            <w:pPr>
              <w:rPr>
                <w:b w:val="0"/>
                <w:bCs w:val="0"/>
                <w:sz w:val="18"/>
                <w:szCs w:val="18"/>
              </w:rPr>
            </w:pPr>
            <w:r w:rsidRPr="00731340">
              <w:rPr>
                <w:b w:val="0"/>
                <w:bCs w:val="0"/>
                <w:sz w:val="18"/>
                <w:szCs w:val="18"/>
              </w:rPr>
              <w:t>Concept</w:t>
            </w:r>
          </w:p>
        </w:tc>
        <w:tc>
          <w:tcPr>
            <w:tcW w:w="3464" w:type="pct"/>
          </w:tcPr>
          <w:p w14:paraId="3DE3C31B" w14:textId="77777777" w:rsidR="006E3C69" w:rsidRPr="00731340" w:rsidRDefault="006E3C69" w:rsidP="004958C0">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6E3C69" w:rsidRPr="00731340" w14:paraId="737F71BA" w14:textId="77777777" w:rsidTr="006E3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6C19311F" w14:textId="641353AD" w:rsidR="006E3C69" w:rsidRPr="00731340" w:rsidRDefault="006E3C69" w:rsidP="004958C0">
            <w:pPr>
              <w:rPr>
                <w:rFonts w:cs="Times New Roman"/>
                <w:b w:val="0"/>
                <w:sz w:val="18"/>
                <w:szCs w:val="18"/>
              </w:rPr>
            </w:pPr>
            <w:r w:rsidRPr="006A3276">
              <w:rPr>
                <w:rFonts w:eastAsia="Times New Roman" w:cs="Times New Roman"/>
                <w:sz w:val="18"/>
                <w:szCs w:val="18"/>
              </w:rPr>
              <w:t>Responsible Party Identifier</w:t>
            </w:r>
          </w:p>
        </w:tc>
        <w:tc>
          <w:tcPr>
            <w:tcW w:w="3464" w:type="pct"/>
            <w:vAlign w:val="center"/>
          </w:tcPr>
          <w:p w14:paraId="136DB9D9" w14:textId="31193A03" w:rsidR="006E3C69" w:rsidRPr="00731340" w:rsidRDefault="006E3C69" w:rsidP="00351AB6">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unique identifier for a person or an organization</w:t>
            </w:r>
          </w:p>
        </w:tc>
      </w:tr>
      <w:tr w:rsidR="006E3C69" w:rsidRPr="00731340" w14:paraId="5A7050B7" w14:textId="77777777" w:rsidTr="006E3C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BC01A87" w14:textId="689FAEB7" w:rsidR="006E3C69" w:rsidRPr="00731340" w:rsidRDefault="006E3C69" w:rsidP="005A21A9">
            <w:pPr>
              <w:rPr>
                <w:rFonts w:cs="Times New Roman"/>
                <w:b w:val="0"/>
                <w:sz w:val="18"/>
                <w:szCs w:val="18"/>
              </w:rPr>
            </w:pPr>
            <w:r w:rsidRPr="006A3276">
              <w:rPr>
                <w:rFonts w:eastAsia="Times New Roman" w:cs="Times New Roman"/>
                <w:sz w:val="18"/>
                <w:szCs w:val="18"/>
              </w:rPr>
              <w:t>Responsible Party Identifier Type</w:t>
            </w:r>
          </w:p>
        </w:tc>
        <w:tc>
          <w:tcPr>
            <w:tcW w:w="3464" w:type="pct"/>
          </w:tcPr>
          <w:p w14:paraId="5F1241B9" w14:textId="31854C57" w:rsidR="006E3C69" w:rsidRPr="00731340" w:rsidRDefault="006E3C69" w:rsidP="00AA7075">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6A3276">
              <w:rPr>
                <w:rFonts w:eastAsia="Times New Roman" w:cs="Times New Roman"/>
                <w:sz w:val="18"/>
                <w:szCs w:val="18"/>
              </w:rPr>
              <w:t>The type of a unique identifier for a person or an organization</w:t>
            </w:r>
          </w:p>
        </w:tc>
      </w:tr>
    </w:tbl>
    <w:p w14:paraId="54224AA3" w14:textId="77777777" w:rsidR="004958C0" w:rsidRPr="00731340" w:rsidRDefault="004958C0" w:rsidP="004958C0">
      <w:pPr>
        <w:rPr>
          <w:rFonts w:eastAsiaTheme="majorEastAsia" w:cstheme="majorBidi"/>
          <w:b/>
          <w:bCs/>
          <w:sz w:val="18"/>
          <w:szCs w:val="18"/>
        </w:rPr>
      </w:pPr>
    </w:p>
    <w:p w14:paraId="42963EC9" w14:textId="77777777" w:rsidR="004958C0" w:rsidRPr="00731340" w:rsidRDefault="00115A44" w:rsidP="004958C0">
      <w:pPr>
        <w:rPr>
          <w:rFonts w:eastAsiaTheme="majorEastAsia" w:cstheme="majorBidi"/>
          <w:b/>
          <w:bCs/>
          <w:sz w:val="18"/>
          <w:szCs w:val="18"/>
        </w:rPr>
      </w:pPr>
      <w:r w:rsidRPr="00731340">
        <w:rPr>
          <w:rFonts w:eastAsiaTheme="majorEastAsia" w:cstheme="majorBidi"/>
          <w:b/>
          <w:bCs/>
          <w:sz w:val="18"/>
          <w:szCs w:val="18"/>
        </w:rPr>
        <w:t xml:space="preserve">Missing </w:t>
      </w:r>
      <w:r w:rsidR="004958C0" w:rsidRPr="00731340">
        <w:rPr>
          <w:rFonts w:eastAsiaTheme="majorEastAsia" w:cstheme="majorBidi"/>
          <w:b/>
          <w:bCs/>
          <w:sz w:val="18"/>
          <w:szCs w:val="18"/>
        </w:rPr>
        <w:t>Optional</w:t>
      </w:r>
      <w:r w:rsidRPr="00731340">
        <w:rPr>
          <w:rFonts w:eastAsiaTheme="majorEastAsia" w:cstheme="majorBidi"/>
          <w:b/>
          <w:bCs/>
          <w:sz w:val="18"/>
          <w:szCs w:val="18"/>
        </w:rPr>
        <w:t xml:space="preserve"> Concepts</w:t>
      </w:r>
    </w:p>
    <w:tbl>
      <w:tblPr>
        <w:tblStyle w:val="LightGrid"/>
        <w:tblW w:w="5000" w:type="pct"/>
        <w:tblLook w:val="04A0" w:firstRow="1" w:lastRow="0" w:firstColumn="1" w:lastColumn="0" w:noHBand="0" w:noVBand="1"/>
      </w:tblPr>
      <w:tblGrid>
        <w:gridCol w:w="2869"/>
        <w:gridCol w:w="6471"/>
      </w:tblGrid>
      <w:tr w:rsidR="006E3C69" w:rsidRPr="00731340" w14:paraId="62646E22"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8F36A42" w14:textId="77777777" w:rsidR="006E3C69" w:rsidRPr="00731340" w:rsidRDefault="006E3C69" w:rsidP="004958C0">
            <w:pPr>
              <w:rPr>
                <w:b w:val="0"/>
                <w:bCs w:val="0"/>
                <w:sz w:val="18"/>
                <w:szCs w:val="18"/>
              </w:rPr>
            </w:pPr>
            <w:r w:rsidRPr="00731340">
              <w:rPr>
                <w:b w:val="0"/>
                <w:bCs w:val="0"/>
                <w:sz w:val="18"/>
                <w:szCs w:val="18"/>
              </w:rPr>
              <w:t>Concept</w:t>
            </w:r>
          </w:p>
        </w:tc>
        <w:tc>
          <w:tcPr>
            <w:tcW w:w="3464" w:type="pct"/>
          </w:tcPr>
          <w:p w14:paraId="4D401328" w14:textId="77777777" w:rsidR="006E3C69" w:rsidRPr="00731340" w:rsidRDefault="006E3C69" w:rsidP="004958C0">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6E3C69" w:rsidRPr="00731340" w14:paraId="24E85275" w14:textId="77777777" w:rsidTr="003D6183">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7A01768" w14:textId="4C5E2ABF" w:rsidR="006E3C69" w:rsidRPr="00731340" w:rsidRDefault="006E3C69" w:rsidP="004958C0">
            <w:pPr>
              <w:rPr>
                <w:rFonts w:cs="Times New Roman"/>
                <w:b w:val="0"/>
                <w:sz w:val="18"/>
                <w:szCs w:val="18"/>
              </w:rPr>
            </w:pPr>
            <w:r w:rsidRPr="00731340">
              <w:rPr>
                <w:rFonts w:eastAsia="Times New Roman"/>
                <w:sz w:val="18"/>
                <w:szCs w:val="18"/>
              </w:rPr>
              <w:t>Resource Language</w:t>
            </w:r>
          </w:p>
        </w:tc>
        <w:tc>
          <w:tcPr>
            <w:tcW w:w="3464" w:type="pct"/>
            <w:vAlign w:val="center"/>
          </w:tcPr>
          <w:p w14:paraId="1238B79A" w14:textId="40DF694D" w:rsidR="006E3C69" w:rsidRPr="00731340" w:rsidRDefault="006E3C69" w:rsidP="009565EB">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731340">
              <w:rPr>
                <w:rFonts w:eastAsia="Times New Roman"/>
                <w:sz w:val="18"/>
                <w:szCs w:val="18"/>
              </w:rPr>
              <w:t>The language of the resource.</w:t>
            </w:r>
          </w:p>
        </w:tc>
      </w:tr>
      <w:tr w:rsidR="006E3C69" w:rsidRPr="00731340" w14:paraId="62A2E5B4" w14:textId="77777777" w:rsidTr="006E3C69">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7FB01F3A" w14:textId="4923FFAC" w:rsidR="006E3C69" w:rsidRPr="00731340" w:rsidRDefault="006E3C69" w:rsidP="004958C0">
            <w:pPr>
              <w:rPr>
                <w:rFonts w:cs="Times New Roman"/>
                <w:b w:val="0"/>
                <w:sz w:val="18"/>
                <w:szCs w:val="18"/>
              </w:rPr>
            </w:pPr>
            <w:r w:rsidRPr="00731340">
              <w:rPr>
                <w:rFonts w:eastAsia="Times New Roman"/>
                <w:sz w:val="18"/>
                <w:szCs w:val="18"/>
              </w:rPr>
              <w:t>Resource Version</w:t>
            </w:r>
          </w:p>
        </w:tc>
        <w:tc>
          <w:tcPr>
            <w:tcW w:w="3464" w:type="pct"/>
            <w:vAlign w:val="center"/>
          </w:tcPr>
          <w:p w14:paraId="1369F32E" w14:textId="14EB9AB2" w:rsidR="006E3C69" w:rsidRPr="00731340" w:rsidRDefault="006E3C69" w:rsidP="009565EB">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731340">
              <w:rPr>
                <w:rFonts w:eastAsia="Times New Roman"/>
                <w:sz w:val="18"/>
                <w:szCs w:val="18"/>
              </w:rPr>
              <w:t>Version of the cited resource</w:t>
            </w:r>
          </w:p>
        </w:tc>
      </w:tr>
    </w:tbl>
    <w:p w14:paraId="1C66F832" w14:textId="77777777" w:rsidR="007205A2" w:rsidRPr="00731340" w:rsidRDefault="007205A2" w:rsidP="007205A2">
      <w:pPr>
        <w:rPr>
          <w:sz w:val="18"/>
          <w:szCs w:val="18"/>
        </w:rPr>
      </w:pPr>
      <w:bookmarkStart w:id="17" w:name="_Toc301700178"/>
    </w:p>
    <w:p w14:paraId="107E817B" w14:textId="621E333A" w:rsidR="007205A2" w:rsidRPr="00731340" w:rsidRDefault="007205A2" w:rsidP="007205A2">
      <w:pPr>
        <w:rPr>
          <w:sz w:val="28"/>
          <w:szCs w:val="28"/>
        </w:rPr>
      </w:pPr>
      <w:r w:rsidRPr="00731340">
        <w:rPr>
          <w:sz w:val="28"/>
          <w:szCs w:val="28"/>
        </w:rPr>
        <w:t>ISO</w:t>
      </w:r>
      <w:r w:rsidR="003F120D">
        <w:rPr>
          <w:sz w:val="28"/>
          <w:szCs w:val="28"/>
        </w:rPr>
        <w:t>, ISO-1</w:t>
      </w:r>
    </w:p>
    <w:p w14:paraId="6039F8DD" w14:textId="77777777" w:rsidR="007205A2" w:rsidRPr="00731340" w:rsidRDefault="007205A2" w:rsidP="007205A2">
      <w:pPr>
        <w:rPr>
          <w:b/>
          <w:sz w:val="18"/>
          <w:szCs w:val="18"/>
        </w:rPr>
      </w:pPr>
      <w:r w:rsidRPr="00731340">
        <w:rPr>
          <w:b/>
          <w:sz w:val="18"/>
          <w:szCs w:val="18"/>
        </w:rPr>
        <w:t>Missing Mandatory Concepts</w:t>
      </w:r>
    </w:p>
    <w:tbl>
      <w:tblPr>
        <w:tblStyle w:val="LightGrid"/>
        <w:tblW w:w="5000" w:type="pct"/>
        <w:tblLook w:val="04A0" w:firstRow="1" w:lastRow="0" w:firstColumn="1" w:lastColumn="0" w:noHBand="0" w:noVBand="1"/>
      </w:tblPr>
      <w:tblGrid>
        <w:gridCol w:w="2869"/>
        <w:gridCol w:w="6471"/>
      </w:tblGrid>
      <w:tr w:rsidR="007205A2" w:rsidRPr="00731340" w14:paraId="2C67EE5F"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B0D246E"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323B6A40"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205A2" w:rsidRPr="00731340" w14:paraId="0A4C3647"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2A30732D" w14:textId="77777777" w:rsidR="007205A2" w:rsidRPr="00731340" w:rsidRDefault="007205A2" w:rsidP="003D6183">
            <w:pPr>
              <w:rPr>
                <w:rFonts w:cs="Times New Roman"/>
                <w:b w:val="0"/>
                <w:bCs w:val="0"/>
                <w:sz w:val="18"/>
                <w:szCs w:val="18"/>
              </w:rPr>
            </w:pPr>
            <w:r w:rsidRPr="006A3276">
              <w:rPr>
                <w:rFonts w:eastAsia="Times New Roman" w:cs="Times New Roman"/>
                <w:sz w:val="18"/>
                <w:szCs w:val="18"/>
              </w:rPr>
              <w:t>Author / Originator Identifier</w:t>
            </w:r>
          </w:p>
        </w:tc>
        <w:tc>
          <w:tcPr>
            <w:tcW w:w="3464" w:type="pct"/>
            <w:vAlign w:val="center"/>
          </w:tcPr>
          <w:p w14:paraId="1FBF55D3" w14:textId="77777777" w:rsidR="007205A2" w:rsidRPr="00731340" w:rsidRDefault="007205A2"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unique identifier for a resource author or originator</w:t>
            </w:r>
          </w:p>
        </w:tc>
      </w:tr>
      <w:tr w:rsidR="007205A2" w:rsidRPr="00731340" w14:paraId="4C542BC3"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28CB053B" w14:textId="77777777" w:rsidR="007205A2" w:rsidRPr="00731340" w:rsidRDefault="007205A2" w:rsidP="003D6183">
            <w:pPr>
              <w:rPr>
                <w:rFonts w:cs="Times New Roman"/>
                <w:b w:val="0"/>
                <w:bCs w:val="0"/>
                <w:sz w:val="18"/>
                <w:szCs w:val="18"/>
              </w:rPr>
            </w:pPr>
            <w:r w:rsidRPr="006A3276">
              <w:rPr>
                <w:rFonts w:eastAsia="Times New Roman" w:cs="Times New Roman"/>
                <w:sz w:val="18"/>
                <w:szCs w:val="18"/>
              </w:rPr>
              <w:t>Author / Originator Identifier Type</w:t>
            </w:r>
          </w:p>
        </w:tc>
        <w:tc>
          <w:tcPr>
            <w:tcW w:w="3464" w:type="pct"/>
            <w:vAlign w:val="center"/>
          </w:tcPr>
          <w:p w14:paraId="0F946E32" w14:textId="77777777" w:rsidR="007205A2" w:rsidRPr="00731340" w:rsidRDefault="007205A2" w:rsidP="003D6183">
            <w:pPr>
              <w:cnfStyle w:val="000000010000" w:firstRow="0" w:lastRow="0" w:firstColumn="0" w:lastColumn="0" w:oddVBand="0" w:evenVBand="0" w:oddHBand="0" w:evenHBand="1" w:firstRowFirstColumn="0" w:firstRowLastColumn="0" w:lastRowFirstColumn="0" w:lastRowLastColumn="0"/>
              <w:rPr>
                <w:rFonts w:eastAsiaTheme="majorEastAsia" w:cs="Times New Roman"/>
                <w:bCs/>
                <w:sz w:val="18"/>
                <w:szCs w:val="18"/>
              </w:rPr>
            </w:pPr>
            <w:r w:rsidRPr="006A3276">
              <w:rPr>
                <w:rFonts w:eastAsia="Times New Roman" w:cs="Times New Roman"/>
                <w:sz w:val="18"/>
                <w:szCs w:val="18"/>
              </w:rPr>
              <w:t>The type of unique identifier for a resource author or originator</w:t>
            </w:r>
          </w:p>
        </w:tc>
      </w:tr>
      <w:tr w:rsidR="007205A2" w:rsidRPr="00731340" w14:paraId="245B5CF5"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541FA923" w14:textId="77777777" w:rsidR="007205A2" w:rsidRPr="00731340" w:rsidRDefault="007205A2" w:rsidP="003D6183">
            <w:pPr>
              <w:rPr>
                <w:rFonts w:cs="Times New Roman"/>
                <w:b w:val="0"/>
                <w:bCs w:val="0"/>
                <w:sz w:val="18"/>
                <w:szCs w:val="18"/>
              </w:rPr>
            </w:pPr>
            <w:r w:rsidRPr="006A3276">
              <w:rPr>
                <w:rFonts w:eastAsia="Times New Roman" w:cs="Times New Roman"/>
                <w:sz w:val="18"/>
                <w:szCs w:val="18"/>
              </w:rPr>
              <w:t>Resource Identifier Type</w:t>
            </w:r>
          </w:p>
        </w:tc>
        <w:tc>
          <w:tcPr>
            <w:tcW w:w="3464" w:type="pct"/>
            <w:vAlign w:val="center"/>
          </w:tcPr>
          <w:p w14:paraId="5DA880A0" w14:textId="77777777" w:rsidR="007205A2" w:rsidRPr="00731340" w:rsidRDefault="007205A2" w:rsidP="003D6183">
            <w:pPr>
              <w:cnfStyle w:val="000000100000" w:firstRow="0" w:lastRow="0" w:firstColumn="0" w:lastColumn="0" w:oddVBand="0" w:evenVBand="0" w:oddHBand="1" w:evenHBand="0" w:firstRowFirstColumn="0" w:firstRowLastColumn="0" w:lastRowFirstColumn="0" w:lastRowLastColumn="0"/>
              <w:rPr>
                <w:rFonts w:eastAsiaTheme="majorEastAsia" w:cs="Times New Roman"/>
                <w:bCs/>
                <w:sz w:val="18"/>
                <w:szCs w:val="18"/>
              </w:rPr>
            </w:pPr>
            <w:r w:rsidRPr="006A3276">
              <w:rPr>
                <w:rFonts w:eastAsia="Times New Roman" w:cs="Times New Roman"/>
                <w:sz w:val="18"/>
                <w:szCs w:val="18"/>
              </w:rPr>
              <w:t>The type of identifier used to uniquely identify the resource.</w:t>
            </w:r>
          </w:p>
        </w:tc>
      </w:tr>
    </w:tbl>
    <w:p w14:paraId="6009ECE2" w14:textId="77777777" w:rsidR="007205A2" w:rsidRPr="00731340" w:rsidRDefault="007205A2" w:rsidP="007205A2">
      <w:pPr>
        <w:rPr>
          <w:rFonts w:eastAsiaTheme="majorEastAsia" w:cstheme="majorBidi"/>
          <w:b/>
          <w:bCs/>
          <w:sz w:val="18"/>
          <w:szCs w:val="18"/>
        </w:rPr>
      </w:pPr>
    </w:p>
    <w:p w14:paraId="77D177AF" w14:textId="77777777" w:rsidR="007205A2" w:rsidRPr="00731340" w:rsidRDefault="007205A2" w:rsidP="007205A2">
      <w:pPr>
        <w:rPr>
          <w:rFonts w:eastAsiaTheme="majorEastAsia" w:cstheme="majorBidi"/>
          <w:b/>
          <w:bCs/>
          <w:sz w:val="18"/>
          <w:szCs w:val="18"/>
        </w:rPr>
      </w:pPr>
      <w:r w:rsidRPr="00731340">
        <w:rPr>
          <w:rFonts w:eastAsiaTheme="majorEastAsia" w:cstheme="majorBidi"/>
          <w:b/>
          <w:bCs/>
          <w:sz w:val="18"/>
          <w:szCs w:val="18"/>
        </w:rPr>
        <w:t>Missing Recommended Concepts</w:t>
      </w:r>
    </w:p>
    <w:tbl>
      <w:tblPr>
        <w:tblStyle w:val="LightGrid"/>
        <w:tblW w:w="5000" w:type="pct"/>
        <w:tblLook w:val="04A0" w:firstRow="1" w:lastRow="0" w:firstColumn="1" w:lastColumn="0" w:noHBand="0" w:noVBand="1"/>
      </w:tblPr>
      <w:tblGrid>
        <w:gridCol w:w="2869"/>
        <w:gridCol w:w="6471"/>
      </w:tblGrid>
      <w:tr w:rsidR="007205A2" w:rsidRPr="00731340" w14:paraId="50637172"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39E96FC2"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4B7130A1"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205A2" w:rsidRPr="00731340" w14:paraId="5FBDB281"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203FDE8" w14:textId="77777777" w:rsidR="007205A2" w:rsidRPr="00731340" w:rsidRDefault="007205A2" w:rsidP="003D6183">
            <w:pPr>
              <w:rPr>
                <w:rFonts w:cs="Times New Roman"/>
                <w:b w:val="0"/>
                <w:sz w:val="18"/>
                <w:szCs w:val="18"/>
              </w:rPr>
            </w:pPr>
            <w:r w:rsidRPr="006A3276">
              <w:rPr>
                <w:rFonts w:eastAsia="Times New Roman" w:cs="Times New Roman"/>
                <w:sz w:val="18"/>
                <w:szCs w:val="18"/>
              </w:rPr>
              <w:t>Responsible Party Identifier</w:t>
            </w:r>
          </w:p>
        </w:tc>
        <w:tc>
          <w:tcPr>
            <w:tcW w:w="3464" w:type="pct"/>
            <w:vAlign w:val="center"/>
          </w:tcPr>
          <w:p w14:paraId="3E305871" w14:textId="77777777" w:rsidR="007205A2" w:rsidRPr="00731340" w:rsidRDefault="007205A2"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unique identifier for a person or an organization</w:t>
            </w:r>
          </w:p>
        </w:tc>
      </w:tr>
      <w:tr w:rsidR="007205A2" w:rsidRPr="00731340" w14:paraId="2643F920"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B75D556" w14:textId="77777777" w:rsidR="007205A2" w:rsidRPr="00731340" w:rsidRDefault="007205A2" w:rsidP="003D6183">
            <w:pPr>
              <w:rPr>
                <w:rFonts w:cs="Times New Roman"/>
                <w:b w:val="0"/>
                <w:sz w:val="18"/>
                <w:szCs w:val="18"/>
              </w:rPr>
            </w:pPr>
            <w:r w:rsidRPr="006A3276">
              <w:rPr>
                <w:rFonts w:eastAsia="Times New Roman" w:cs="Times New Roman"/>
                <w:sz w:val="18"/>
                <w:szCs w:val="18"/>
              </w:rPr>
              <w:t>Responsible Party Identifier Type</w:t>
            </w:r>
          </w:p>
        </w:tc>
        <w:tc>
          <w:tcPr>
            <w:tcW w:w="3464" w:type="pct"/>
          </w:tcPr>
          <w:p w14:paraId="4285E8E2" w14:textId="77777777" w:rsidR="007205A2" w:rsidRPr="00731340" w:rsidRDefault="007205A2" w:rsidP="003D6183">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6A3276">
              <w:rPr>
                <w:rFonts w:eastAsia="Times New Roman" w:cs="Times New Roman"/>
                <w:sz w:val="18"/>
                <w:szCs w:val="18"/>
              </w:rPr>
              <w:t>The type of a unique identifier for a person or an organization</w:t>
            </w:r>
          </w:p>
        </w:tc>
      </w:tr>
    </w:tbl>
    <w:p w14:paraId="18B8FDFE" w14:textId="77777777" w:rsidR="007205A2" w:rsidRPr="00731340" w:rsidRDefault="007205A2" w:rsidP="007205A2">
      <w:pPr>
        <w:rPr>
          <w:rFonts w:eastAsiaTheme="majorEastAsia" w:cstheme="majorBidi"/>
          <w:b/>
          <w:bCs/>
          <w:sz w:val="18"/>
          <w:szCs w:val="18"/>
        </w:rPr>
      </w:pPr>
    </w:p>
    <w:p w14:paraId="3E59D96A" w14:textId="1B1FE96B" w:rsidR="007205A2" w:rsidRPr="00731340" w:rsidRDefault="007205A2" w:rsidP="007205A2">
      <w:pPr>
        <w:rPr>
          <w:sz w:val="28"/>
          <w:szCs w:val="28"/>
        </w:rPr>
      </w:pPr>
      <w:r w:rsidRPr="00731340">
        <w:rPr>
          <w:sz w:val="28"/>
          <w:szCs w:val="28"/>
        </w:rPr>
        <w:t>MODS</w:t>
      </w:r>
    </w:p>
    <w:p w14:paraId="17F68091" w14:textId="77777777" w:rsidR="007205A2" w:rsidRPr="00731340" w:rsidRDefault="007205A2" w:rsidP="007205A2">
      <w:pPr>
        <w:rPr>
          <w:b/>
          <w:sz w:val="18"/>
          <w:szCs w:val="18"/>
        </w:rPr>
      </w:pPr>
      <w:r w:rsidRPr="00731340">
        <w:rPr>
          <w:b/>
          <w:sz w:val="18"/>
          <w:szCs w:val="18"/>
        </w:rPr>
        <w:t>Missing Mandatory Concepts</w:t>
      </w:r>
    </w:p>
    <w:tbl>
      <w:tblPr>
        <w:tblStyle w:val="LightGrid"/>
        <w:tblW w:w="5000" w:type="pct"/>
        <w:tblLook w:val="04A0" w:firstRow="1" w:lastRow="0" w:firstColumn="1" w:lastColumn="0" w:noHBand="0" w:noVBand="1"/>
      </w:tblPr>
      <w:tblGrid>
        <w:gridCol w:w="2869"/>
        <w:gridCol w:w="6471"/>
      </w:tblGrid>
      <w:tr w:rsidR="007205A2" w:rsidRPr="00731340" w14:paraId="05206CEC"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6AEF1F9"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6085B93E"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205A2" w:rsidRPr="00731340" w14:paraId="16146757"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47FF54B4" w14:textId="77777777" w:rsidR="007205A2" w:rsidRPr="00731340" w:rsidRDefault="007205A2" w:rsidP="003D6183">
            <w:pPr>
              <w:rPr>
                <w:rFonts w:cs="Times New Roman"/>
                <w:b w:val="0"/>
                <w:bCs w:val="0"/>
                <w:sz w:val="18"/>
                <w:szCs w:val="18"/>
              </w:rPr>
            </w:pPr>
            <w:r w:rsidRPr="006A3276">
              <w:rPr>
                <w:rFonts w:eastAsia="Times New Roman" w:cs="Times New Roman"/>
                <w:sz w:val="18"/>
                <w:szCs w:val="18"/>
              </w:rPr>
              <w:t>Author / Originator Identifier</w:t>
            </w:r>
          </w:p>
        </w:tc>
        <w:tc>
          <w:tcPr>
            <w:tcW w:w="3464" w:type="pct"/>
            <w:vAlign w:val="center"/>
          </w:tcPr>
          <w:p w14:paraId="2961555C" w14:textId="77777777" w:rsidR="007205A2" w:rsidRPr="00731340" w:rsidRDefault="007205A2"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unique identifier for a resource author or originator</w:t>
            </w:r>
          </w:p>
        </w:tc>
      </w:tr>
      <w:tr w:rsidR="007205A2" w:rsidRPr="00731340" w14:paraId="7A103AA3" w14:textId="77777777" w:rsidTr="007205A2">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27CD41EF" w14:textId="77777777" w:rsidR="007205A2" w:rsidRPr="00731340" w:rsidRDefault="007205A2" w:rsidP="003D6183">
            <w:pPr>
              <w:rPr>
                <w:rFonts w:cs="Times New Roman"/>
                <w:b w:val="0"/>
                <w:bCs w:val="0"/>
                <w:sz w:val="18"/>
                <w:szCs w:val="18"/>
              </w:rPr>
            </w:pPr>
            <w:r w:rsidRPr="006A3276">
              <w:rPr>
                <w:rFonts w:eastAsia="Times New Roman" w:cs="Times New Roman"/>
                <w:sz w:val="18"/>
                <w:szCs w:val="18"/>
              </w:rPr>
              <w:t>Author / Originator Identifier Type</w:t>
            </w:r>
          </w:p>
        </w:tc>
        <w:tc>
          <w:tcPr>
            <w:tcW w:w="3464" w:type="pct"/>
            <w:vAlign w:val="center"/>
          </w:tcPr>
          <w:p w14:paraId="086732B0" w14:textId="77777777" w:rsidR="007205A2" w:rsidRPr="00731340" w:rsidRDefault="007205A2" w:rsidP="003D6183">
            <w:pPr>
              <w:cnfStyle w:val="000000010000" w:firstRow="0" w:lastRow="0" w:firstColumn="0" w:lastColumn="0" w:oddVBand="0" w:evenVBand="0" w:oddHBand="0" w:evenHBand="1" w:firstRowFirstColumn="0" w:firstRowLastColumn="0" w:lastRowFirstColumn="0" w:lastRowLastColumn="0"/>
              <w:rPr>
                <w:rFonts w:eastAsiaTheme="majorEastAsia" w:cs="Times New Roman"/>
                <w:bCs/>
                <w:sz w:val="18"/>
                <w:szCs w:val="18"/>
              </w:rPr>
            </w:pPr>
            <w:r w:rsidRPr="006A3276">
              <w:rPr>
                <w:rFonts w:eastAsia="Times New Roman" w:cs="Times New Roman"/>
                <w:sz w:val="18"/>
                <w:szCs w:val="18"/>
              </w:rPr>
              <w:t>The type of unique identifier for a resource author or originator</w:t>
            </w:r>
          </w:p>
        </w:tc>
      </w:tr>
    </w:tbl>
    <w:p w14:paraId="1B93617A" w14:textId="77777777" w:rsidR="007205A2" w:rsidRPr="00731340" w:rsidRDefault="007205A2" w:rsidP="007205A2">
      <w:pPr>
        <w:rPr>
          <w:rFonts w:eastAsiaTheme="majorEastAsia" w:cstheme="majorBidi"/>
          <w:b/>
          <w:bCs/>
          <w:sz w:val="18"/>
          <w:szCs w:val="18"/>
        </w:rPr>
      </w:pPr>
    </w:p>
    <w:p w14:paraId="000F4CCE" w14:textId="77777777" w:rsidR="007205A2" w:rsidRPr="00731340" w:rsidRDefault="007205A2" w:rsidP="007205A2">
      <w:pPr>
        <w:rPr>
          <w:rFonts w:eastAsiaTheme="majorEastAsia" w:cstheme="majorBidi"/>
          <w:b/>
          <w:bCs/>
          <w:sz w:val="18"/>
          <w:szCs w:val="18"/>
        </w:rPr>
      </w:pPr>
      <w:r w:rsidRPr="00731340">
        <w:rPr>
          <w:rFonts w:eastAsiaTheme="majorEastAsia" w:cstheme="majorBidi"/>
          <w:b/>
          <w:bCs/>
          <w:sz w:val="18"/>
          <w:szCs w:val="18"/>
        </w:rPr>
        <w:t>Missing Recommended Concepts</w:t>
      </w:r>
    </w:p>
    <w:tbl>
      <w:tblPr>
        <w:tblStyle w:val="LightGrid"/>
        <w:tblW w:w="5000" w:type="pct"/>
        <w:tblLook w:val="04A0" w:firstRow="1" w:lastRow="0" w:firstColumn="1" w:lastColumn="0" w:noHBand="0" w:noVBand="1"/>
      </w:tblPr>
      <w:tblGrid>
        <w:gridCol w:w="2869"/>
        <w:gridCol w:w="6471"/>
      </w:tblGrid>
      <w:tr w:rsidR="007205A2" w:rsidRPr="00731340" w14:paraId="0B946B5D"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6023940"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7E5B31DA"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205A2" w:rsidRPr="00731340" w14:paraId="429D2C34"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57E7894E" w14:textId="77777777" w:rsidR="007205A2" w:rsidRPr="00731340" w:rsidRDefault="007205A2" w:rsidP="003D6183">
            <w:pPr>
              <w:rPr>
                <w:rFonts w:cs="Times New Roman"/>
                <w:b w:val="0"/>
                <w:sz w:val="18"/>
                <w:szCs w:val="18"/>
              </w:rPr>
            </w:pPr>
            <w:r w:rsidRPr="006A3276">
              <w:rPr>
                <w:rFonts w:eastAsia="Times New Roman" w:cs="Times New Roman"/>
                <w:sz w:val="18"/>
                <w:szCs w:val="18"/>
              </w:rPr>
              <w:t>Responsible Party Identifier</w:t>
            </w:r>
          </w:p>
        </w:tc>
        <w:tc>
          <w:tcPr>
            <w:tcW w:w="3464" w:type="pct"/>
            <w:vAlign w:val="center"/>
          </w:tcPr>
          <w:p w14:paraId="688B49DA" w14:textId="77777777" w:rsidR="007205A2" w:rsidRPr="00731340" w:rsidRDefault="007205A2"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unique identifier for a person or an organization</w:t>
            </w:r>
          </w:p>
        </w:tc>
      </w:tr>
      <w:tr w:rsidR="007205A2" w:rsidRPr="00731340" w14:paraId="646F523C"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2B591F9" w14:textId="77777777" w:rsidR="007205A2" w:rsidRPr="00731340" w:rsidRDefault="007205A2" w:rsidP="003D6183">
            <w:pPr>
              <w:rPr>
                <w:rFonts w:cs="Times New Roman"/>
                <w:b w:val="0"/>
                <w:sz w:val="18"/>
                <w:szCs w:val="18"/>
              </w:rPr>
            </w:pPr>
            <w:r w:rsidRPr="006A3276">
              <w:rPr>
                <w:rFonts w:eastAsia="Times New Roman" w:cs="Times New Roman"/>
                <w:sz w:val="18"/>
                <w:szCs w:val="18"/>
              </w:rPr>
              <w:t>Responsible Party Identifier Type</w:t>
            </w:r>
          </w:p>
        </w:tc>
        <w:tc>
          <w:tcPr>
            <w:tcW w:w="3464" w:type="pct"/>
          </w:tcPr>
          <w:p w14:paraId="2AADB116" w14:textId="77777777" w:rsidR="007205A2" w:rsidRPr="00731340" w:rsidRDefault="007205A2" w:rsidP="003D6183">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6A3276">
              <w:rPr>
                <w:rFonts w:eastAsia="Times New Roman" w:cs="Times New Roman"/>
                <w:sz w:val="18"/>
                <w:szCs w:val="18"/>
              </w:rPr>
              <w:t>The type of a unique identifier for a person or an organization</w:t>
            </w:r>
          </w:p>
        </w:tc>
      </w:tr>
    </w:tbl>
    <w:p w14:paraId="1DB2BF4F" w14:textId="77777777" w:rsidR="007205A2" w:rsidRPr="00731340" w:rsidRDefault="007205A2" w:rsidP="007205A2">
      <w:pPr>
        <w:rPr>
          <w:rFonts w:eastAsiaTheme="majorEastAsia" w:cstheme="majorBidi"/>
          <w:b/>
          <w:bCs/>
          <w:sz w:val="18"/>
          <w:szCs w:val="18"/>
        </w:rPr>
      </w:pPr>
    </w:p>
    <w:p w14:paraId="6D6208AC" w14:textId="77777777" w:rsidR="007205A2" w:rsidRPr="00731340" w:rsidRDefault="007205A2" w:rsidP="007205A2">
      <w:pPr>
        <w:rPr>
          <w:rFonts w:eastAsiaTheme="majorEastAsia" w:cstheme="majorBidi"/>
          <w:b/>
          <w:bCs/>
          <w:sz w:val="18"/>
          <w:szCs w:val="18"/>
        </w:rPr>
      </w:pPr>
      <w:r w:rsidRPr="00731340">
        <w:rPr>
          <w:rFonts w:eastAsiaTheme="majorEastAsia" w:cstheme="majorBidi"/>
          <w:b/>
          <w:bCs/>
          <w:sz w:val="18"/>
          <w:szCs w:val="18"/>
        </w:rPr>
        <w:t>Missing Optional Concepts</w:t>
      </w:r>
    </w:p>
    <w:tbl>
      <w:tblPr>
        <w:tblStyle w:val="LightGrid"/>
        <w:tblW w:w="5000" w:type="pct"/>
        <w:tblLook w:val="04A0" w:firstRow="1" w:lastRow="0" w:firstColumn="1" w:lastColumn="0" w:noHBand="0" w:noVBand="1"/>
      </w:tblPr>
      <w:tblGrid>
        <w:gridCol w:w="2869"/>
        <w:gridCol w:w="6471"/>
      </w:tblGrid>
      <w:tr w:rsidR="007205A2" w:rsidRPr="00731340" w14:paraId="4CE2DFC4"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4F3998E"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7056CC27"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31340" w:rsidRPr="00731340" w14:paraId="78D911B1"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6AF35C0" w14:textId="3A3C73FA" w:rsidR="007205A2" w:rsidRPr="00731340" w:rsidRDefault="007205A2" w:rsidP="003D6183">
            <w:pPr>
              <w:rPr>
                <w:rFonts w:cs="Times New Roman"/>
                <w:b w:val="0"/>
                <w:sz w:val="18"/>
                <w:szCs w:val="18"/>
              </w:rPr>
            </w:pPr>
            <w:r w:rsidRPr="00731340">
              <w:rPr>
                <w:rFonts w:eastAsia="Times New Roman"/>
                <w:sz w:val="18"/>
                <w:szCs w:val="18"/>
              </w:rPr>
              <w:t>Rights</w:t>
            </w:r>
          </w:p>
        </w:tc>
        <w:tc>
          <w:tcPr>
            <w:tcW w:w="3464" w:type="pct"/>
            <w:vAlign w:val="center"/>
          </w:tcPr>
          <w:p w14:paraId="7AADCE87" w14:textId="0E9AAAF4" w:rsidR="007205A2" w:rsidRPr="00731340" w:rsidRDefault="007205A2"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731340">
              <w:rPr>
                <w:rFonts w:eastAsia="Times New Roman"/>
                <w:sz w:val="18"/>
                <w:szCs w:val="18"/>
              </w:rPr>
              <w:t>Information about rights held in and over the resource</w:t>
            </w:r>
          </w:p>
        </w:tc>
      </w:tr>
      <w:tr w:rsidR="00731340" w:rsidRPr="00731340" w14:paraId="74E3F4CE" w14:textId="77777777" w:rsidTr="003D6183">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A88AEDC" w14:textId="19D8D505" w:rsidR="007205A2" w:rsidRPr="00731340" w:rsidRDefault="007205A2" w:rsidP="003D6183">
            <w:pPr>
              <w:rPr>
                <w:rFonts w:cs="Times New Roman"/>
                <w:b w:val="0"/>
                <w:sz w:val="18"/>
                <w:szCs w:val="18"/>
              </w:rPr>
            </w:pPr>
            <w:r w:rsidRPr="00731340">
              <w:rPr>
                <w:rFonts w:eastAsia="Times New Roman"/>
                <w:sz w:val="18"/>
                <w:szCs w:val="18"/>
              </w:rPr>
              <w:t>Transfer Size</w:t>
            </w:r>
          </w:p>
        </w:tc>
        <w:tc>
          <w:tcPr>
            <w:tcW w:w="3464" w:type="pct"/>
            <w:vAlign w:val="center"/>
          </w:tcPr>
          <w:p w14:paraId="28A8F5A1" w14:textId="47F52A99" w:rsidR="007205A2" w:rsidRPr="00731340" w:rsidRDefault="007205A2" w:rsidP="003D6183">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731340">
              <w:rPr>
                <w:rFonts w:eastAsia="Times New Roman"/>
                <w:sz w:val="18"/>
                <w:szCs w:val="18"/>
              </w:rPr>
              <w:t>The size of the digital resource</w:t>
            </w:r>
          </w:p>
        </w:tc>
      </w:tr>
    </w:tbl>
    <w:p w14:paraId="2BE0DBF2" w14:textId="7E642898" w:rsidR="007205A2" w:rsidRPr="00637182" w:rsidRDefault="007205A2" w:rsidP="00637182">
      <w:pPr>
        <w:pStyle w:val="Heading1"/>
        <w:rPr>
          <w:sz w:val="18"/>
          <w:szCs w:val="18"/>
        </w:rPr>
      </w:pPr>
      <w:r w:rsidRPr="00731340">
        <w:rPr>
          <w:sz w:val="28"/>
          <w:szCs w:val="28"/>
        </w:rPr>
        <w:lastRenderedPageBreak/>
        <w:t>netCDF</w:t>
      </w:r>
    </w:p>
    <w:p w14:paraId="6C62A602" w14:textId="77777777" w:rsidR="007205A2" w:rsidRPr="00731340" w:rsidRDefault="007205A2" w:rsidP="007205A2">
      <w:pPr>
        <w:rPr>
          <w:b/>
          <w:sz w:val="18"/>
          <w:szCs w:val="18"/>
        </w:rPr>
      </w:pPr>
      <w:r w:rsidRPr="00731340">
        <w:rPr>
          <w:b/>
          <w:sz w:val="18"/>
          <w:szCs w:val="18"/>
        </w:rPr>
        <w:t>Missing Mandatory Concepts</w:t>
      </w:r>
    </w:p>
    <w:tbl>
      <w:tblPr>
        <w:tblStyle w:val="LightGrid"/>
        <w:tblW w:w="5000" w:type="pct"/>
        <w:tblLook w:val="04A0" w:firstRow="1" w:lastRow="0" w:firstColumn="1" w:lastColumn="0" w:noHBand="0" w:noVBand="1"/>
      </w:tblPr>
      <w:tblGrid>
        <w:gridCol w:w="2869"/>
        <w:gridCol w:w="6471"/>
      </w:tblGrid>
      <w:tr w:rsidR="007205A2" w:rsidRPr="00731340" w14:paraId="5150311F" w14:textId="77777777" w:rsidTr="000445AD">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1F87856D"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2D167340"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205A2" w:rsidRPr="00731340" w14:paraId="34CC2931"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0C79480F" w14:textId="77777777" w:rsidR="007205A2" w:rsidRPr="00731340" w:rsidRDefault="007205A2" w:rsidP="003D6183">
            <w:pPr>
              <w:rPr>
                <w:rFonts w:cs="Times New Roman"/>
                <w:b w:val="0"/>
                <w:bCs w:val="0"/>
                <w:sz w:val="18"/>
                <w:szCs w:val="18"/>
              </w:rPr>
            </w:pPr>
            <w:r w:rsidRPr="006A3276">
              <w:rPr>
                <w:rFonts w:eastAsia="Times New Roman" w:cs="Times New Roman"/>
                <w:sz w:val="18"/>
                <w:szCs w:val="18"/>
              </w:rPr>
              <w:t>Author / Originator Identifier</w:t>
            </w:r>
          </w:p>
        </w:tc>
        <w:tc>
          <w:tcPr>
            <w:tcW w:w="3464" w:type="pct"/>
            <w:vAlign w:val="center"/>
          </w:tcPr>
          <w:p w14:paraId="23CE1A1A" w14:textId="77777777" w:rsidR="007205A2" w:rsidRPr="00731340" w:rsidRDefault="007205A2"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unique identifier for a resource author or originator</w:t>
            </w:r>
          </w:p>
        </w:tc>
      </w:tr>
      <w:tr w:rsidR="007205A2" w:rsidRPr="00731340" w14:paraId="0BA46421"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7551D29" w14:textId="77777777" w:rsidR="007205A2" w:rsidRPr="00731340" w:rsidRDefault="007205A2" w:rsidP="003D6183">
            <w:pPr>
              <w:rPr>
                <w:rFonts w:cs="Times New Roman"/>
                <w:b w:val="0"/>
                <w:bCs w:val="0"/>
                <w:sz w:val="18"/>
                <w:szCs w:val="18"/>
              </w:rPr>
            </w:pPr>
            <w:r w:rsidRPr="006A3276">
              <w:rPr>
                <w:rFonts w:eastAsia="Times New Roman" w:cs="Times New Roman"/>
                <w:sz w:val="18"/>
                <w:szCs w:val="18"/>
              </w:rPr>
              <w:t>Author / Originator Identifier Type</w:t>
            </w:r>
          </w:p>
        </w:tc>
        <w:tc>
          <w:tcPr>
            <w:tcW w:w="3464" w:type="pct"/>
            <w:vAlign w:val="center"/>
          </w:tcPr>
          <w:p w14:paraId="374C7800" w14:textId="77777777" w:rsidR="007205A2" w:rsidRPr="00731340" w:rsidRDefault="007205A2" w:rsidP="003D6183">
            <w:pPr>
              <w:cnfStyle w:val="000000010000" w:firstRow="0" w:lastRow="0" w:firstColumn="0" w:lastColumn="0" w:oddVBand="0" w:evenVBand="0" w:oddHBand="0" w:evenHBand="1" w:firstRowFirstColumn="0" w:firstRowLastColumn="0" w:lastRowFirstColumn="0" w:lastRowLastColumn="0"/>
              <w:rPr>
                <w:rFonts w:eastAsiaTheme="majorEastAsia" w:cs="Times New Roman"/>
                <w:bCs/>
                <w:sz w:val="18"/>
                <w:szCs w:val="18"/>
              </w:rPr>
            </w:pPr>
            <w:r w:rsidRPr="006A3276">
              <w:rPr>
                <w:rFonts w:eastAsia="Times New Roman" w:cs="Times New Roman"/>
                <w:sz w:val="18"/>
                <w:szCs w:val="18"/>
              </w:rPr>
              <w:t>The type of unique identifier for a resource author or originator</w:t>
            </w:r>
          </w:p>
        </w:tc>
      </w:tr>
      <w:tr w:rsidR="007205A2" w:rsidRPr="00731340" w14:paraId="15FB17B2" w14:textId="77777777" w:rsidTr="000445AD">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CA20E72" w14:textId="77777777" w:rsidR="007205A2" w:rsidRPr="00731340" w:rsidRDefault="007205A2" w:rsidP="003D6183">
            <w:pPr>
              <w:rPr>
                <w:rFonts w:cs="Times New Roman"/>
                <w:b w:val="0"/>
                <w:bCs w:val="0"/>
                <w:sz w:val="18"/>
                <w:szCs w:val="18"/>
              </w:rPr>
            </w:pPr>
            <w:r w:rsidRPr="006A3276">
              <w:rPr>
                <w:rFonts w:eastAsia="Times New Roman" w:cs="Times New Roman"/>
                <w:sz w:val="18"/>
                <w:szCs w:val="18"/>
              </w:rPr>
              <w:t>Resource Identifier Type</w:t>
            </w:r>
          </w:p>
        </w:tc>
        <w:tc>
          <w:tcPr>
            <w:tcW w:w="3464" w:type="pct"/>
            <w:vAlign w:val="center"/>
          </w:tcPr>
          <w:p w14:paraId="3010F7B1" w14:textId="77777777" w:rsidR="007205A2" w:rsidRPr="00731340" w:rsidRDefault="007205A2" w:rsidP="003D6183">
            <w:pPr>
              <w:cnfStyle w:val="000000100000" w:firstRow="0" w:lastRow="0" w:firstColumn="0" w:lastColumn="0" w:oddVBand="0" w:evenVBand="0" w:oddHBand="1" w:evenHBand="0" w:firstRowFirstColumn="0" w:firstRowLastColumn="0" w:lastRowFirstColumn="0" w:lastRowLastColumn="0"/>
              <w:rPr>
                <w:rFonts w:eastAsiaTheme="majorEastAsia" w:cs="Times New Roman"/>
                <w:bCs/>
                <w:sz w:val="18"/>
                <w:szCs w:val="18"/>
              </w:rPr>
            </w:pPr>
            <w:r w:rsidRPr="006A3276">
              <w:rPr>
                <w:rFonts w:eastAsia="Times New Roman" w:cs="Times New Roman"/>
                <w:sz w:val="18"/>
                <w:szCs w:val="18"/>
              </w:rPr>
              <w:t>The type of identifier used to uniquely identify the resource.</w:t>
            </w:r>
          </w:p>
        </w:tc>
      </w:tr>
    </w:tbl>
    <w:p w14:paraId="5CC8CBB3" w14:textId="77777777" w:rsidR="007205A2" w:rsidRPr="00731340" w:rsidRDefault="007205A2" w:rsidP="007205A2">
      <w:pPr>
        <w:rPr>
          <w:rFonts w:eastAsiaTheme="majorEastAsia" w:cstheme="majorBidi"/>
          <w:b/>
          <w:bCs/>
          <w:sz w:val="18"/>
          <w:szCs w:val="18"/>
        </w:rPr>
      </w:pPr>
    </w:p>
    <w:p w14:paraId="1E3B692C" w14:textId="77777777" w:rsidR="007205A2" w:rsidRPr="00731340" w:rsidRDefault="007205A2" w:rsidP="007205A2">
      <w:pPr>
        <w:rPr>
          <w:rFonts w:eastAsiaTheme="majorEastAsia" w:cstheme="majorBidi"/>
          <w:b/>
          <w:bCs/>
          <w:sz w:val="18"/>
          <w:szCs w:val="18"/>
        </w:rPr>
      </w:pPr>
      <w:r w:rsidRPr="00731340">
        <w:rPr>
          <w:rFonts w:eastAsiaTheme="majorEastAsia" w:cstheme="majorBidi"/>
          <w:b/>
          <w:bCs/>
          <w:sz w:val="18"/>
          <w:szCs w:val="18"/>
        </w:rPr>
        <w:t>Missing Recommended Concepts</w:t>
      </w:r>
    </w:p>
    <w:tbl>
      <w:tblPr>
        <w:tblStyle w:val="LightGrid"/>
        <w:tblW w:w="5000" w:type="pct"/>
        <w:tblLook w:val="04A0" w:firstRow="1" w:lastRow="0" w:firstColumn="1" w:lastColumn="0" w:noHBand="0" w:noVBand="1"/>
      </w:tblPr>
      <w:tblGrid>
        <w:gridCol w:w="2869"/>
        <w:gridCol w:w="6471"/>
      </w:tblGrid>
      <w:tr w:rsidR="007205A2" w:rsidRPr="00731340" w14:paraId="32DA7FA3"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83E79F9"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3FDA401D"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205A2" w:rsidRPr="00731340" w14:paraId="0AAFEB5E"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035F67A9" w14:textId="77777777" w:rsidR="007205A2" w:rsidRPr="00731340" w:rsidRDefault="007205A2" w:rsidP="003D6183">
            <w:pPr>
              <w:rPr>
                <w:rFonts w:cs="Times New Roman"/>
                <w:b w:val="0"/>
                <w:sz w:val="18"/>
                <w:szCs w:val="18"/>
              </w:rPr>
            </w:pPr>
            <w:r w:rsidRPr="006A3276">
              <w:rPr>
                <w:rFonts w:eastAsia="Times New Roman" w:cs="Times New Roman"/>
                <w:sz w:val="18"/>
                <w:szCs w:val="18"/>
              </w:rPr>
              <w:t>Responsible Party Identifier</w:t>
            </w:r>
          </w:p>
        </w:tc>
        <w:tc>
          <w:tcPr>
            <w:tcW w:w="3464" w:type="pct"/>
            <w:vAlign w:val="center"/>
          </w:tcPr>
          <w:p w14:paraId="7E1870E5" w14:textId="77777777" w:rsidR="007205A2" w:rsidRPr="00731340" w:rsidRDefault="007205A2"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unique identifier for a person or an organization</w:t>
            </w:r>
          </w:p>
        </w:tc>
      </w:tr>
      <w:tr w:rsidR="007205A2" w:rsidRPr="00731340" w14:paraId="139578DA" w14:textId="77777777" w:rsidTr="003D6183">
        <w:trPr>
          <w:cnfStyle w:val="000000010000" w:firstRow="0" w:lastRow="0" w:firstColumn="0" w:lastColumn="0" w:oddVBand="0" w:evenVBand="0" w:oddHBand="0" w:evenHBand="1"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536" w:type="pct"/>
          </w:tcPr>
          <w:p w14:paraId="19E53776" w14:textId="77777777" w:rsidR="007205A2" w:rsidRPr="00731340" w:rsidRDefault="007205A2" w:rsidP="003D6183">
            <w:pPr>
              <w:rPr>
                <w:rFonts w:cs="Times New Roman"/>
                <w:b w:val="0"/>
                <w:sz w:val="18"/>
                <w:szCs w:val="18"/>
              </w:rPr>
            </w:pPr>
            <w:r w:rsidRPr="006A3276">
              <w:rPr>
                <w:rFonts w:eastAsia="Times New Roman" w:cs="Times New Roman"/>
                <w:sz w:val="18"/>
                <w:szCs w:val="18"/>
              </w:rPr>
              <w:t>Responsible Party Identifier Type</w:t>
            </w:r>
          </w:p>
        </w:tc>
        <w:tc>
          <w:tcPr>
            <w:tcW w:w="3464" w:type="pct"/>
          </w:tcPr>
          <w:p w14:paraId="098D7A32" w14:textId="77777777" w:rsidR="007205A2" w:rsidRPr="00731340" w:rsidRDefault="007205A2" w:rsidP="003D6183">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6A3276">
              <w:rPr>
                <w:rFonts w:eastAsia="Times New Roman" w:cs="Times New Roman"/>
                <w:sz w:val="18"/>
                <w:szCs w:val="18"/>
              </w:rPr>
              <w:t>The type of a unique identifier for a person or an organization</w:t>
            </w:r>
          </w:p>
        </w:tc>
      </w:tr>
      <w:tr w:rsidR="003D6183" w:rsidRPr="00731340" w14:paraId="16D09714" w14:textId="77777777" w:rsidTr="003D6183">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2218B1A5" w14:textId="00669080" w:rsidR="003D6183" w:rsidRPr="006A3276" w:rsidRDefault="003D6183" w:rsidP="003D6183">
            <w:pPr>
              <w:rPr>
                <w:rFonts w:eastAsia="Times New Roman" w:cs="Times New Roman"/>
                <w:sz w:val="18"/>
                <w:szCs w:val="18"/>
              </w:rPr>
            </w:pPr>
            <w:r w:rsidRPr="006A3276">
              <w:rPr>
                <w:rFonts w:eastAsia="Times New Roman" w:cs="Times New Roman"/>
                <w:sz w:val="18"/>
                <w:szCs w:val="18"/>
              </w:rPr>
              <w:t>Related Resource Identifier</w:t>
            </w:r>
          </w:p>
        </w:tc>
        <w:tc>
          <w:tcPr>
            <w:tcW w:w="3464" w:type="pct"/>
            <w:vAlign w:val="center"/>
          </w:tcPr>
          <w:p w14:paraId="2863C6DB" w14:textId="7281CC9B" w:rsidR="003D6183" w:rsidRPr="006A3276" w:rsidRDefault="003D6183" w:rsidP="003D6183">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rPr>
            </w:pPr>
            <w:r w:rsidRPr="006A3276">
              <w:rPr>
                <w:rFonts w:eastAsia="Times New Roman" w:cs="Times New Roman"/>
                <w:sz w:val="18"/>
                <w:szCs w:val="18"/>
              </w:rPr>
              <w:t>Identifier for a resource related to the resource being described.</w:t>
            </w:r>
          </w:p>
        </w:tc>
      </w:tr>
      <w:tr w:rsidR="003D6183" w:rsidRPr="00731340" w14:paraId="1212C656" w14:textId="77777777" w:rsidTr="003D6183">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536" w:type="pct"/>
          </w:tcPr>
          <w:p w14:paraId="10EC344F" w14:textId="56E2CBF3" w:rsidR="003D6183" w:rsidRPr="006A3276" w:rsidRDefault="003D6183" w:rsidP="003D6183">
            <w:pPr>
              <w:rPr>
                <w:rFonts w:eastAsia="Times New Roman" w:cs="Times New Roman"/>
                <w:sz w:val="18"/>
                <w:szCs w:val="18"/>
              </w:rPr>
            </w:pPr>
            <w:r w:rsidRPr="006A3276">
              <w:rPr>
                <w:rFonts w:eastAsia="Times New Roman" w:cs="Times New Roman"/>
                <w:sz w:val="18"/>
                <w:szCs w:val="18"/>
              </w:rPr>
              <w:t>Resource Type</w:t>
            </w:r>
          </w:p>
        </w:tc>
        <w:tc>
          <w:tcPr>
            <w:tcW w:w="3464" w:type="pct"/>
          </w:tcPr>
          <w:p w14:paraId="509F8088" w14:textId="44A79127" w:rsidR="003D6183" w:rsidRPr="006A3276" w:rsidRDefault="003D6183" w:rsidP="003D6183">
            <w:pPr>
              <w:cnfStyle w:val="000000010000" w:firstRow="0" w:lastRow="0" w:firstColumn="0" w:lastColumn="0" w:oddVBand="0" w:evenVBand="0" w:oddHBand="0" w:evenHBand="1" w:firstRowFirstColumn="0" w:firstRowLastColumn="0" w:lastRowFirstColumn="0" w:lastRowLastColumn="0"/>
              <w:rPr>
                <w:rFonts w:eastAsia="Times New Roman" w:cs="Times New Roman"/>
                <w:sz w:val="18"/>
                <w:szCs w:val="18"/>
              </w:rPr>
            </w:pPr>
            <w:r w:rsidRPr="006A3276">
              <w:rPr>
                <w:rFonts w:eastAsia="Times New Roman" w:cs="Times New Roman"/>
                <w:sz w:val="18"/>
                <w:szCs w:val="18"/>
              </w:rPr>
              <w:t>A resource code identifying the type of resource; e.g. dataset, a collection, a</w:t>
            </w:r>
            <w:r>
              <w:rPr>
                <w:rFonts w:eastAsia="Times New Roman" w:cs="Times New Roman"/>
                <w:sz w:val="18"/>
                <w:szCs w:val="18"/>
              </w:rPr>
              <w:t>n application</w:t>
            </w:r>
            <w:r w:rsidRPr="006A3276">
              <w:rPr>
                <w:rFonts w:eastAsia="Times New Roman" w:cs="Times New Roman"/>
                <w:sz w:val="18"/>
                <w:szCs w:val="18"/>
              </w:rPr>
              <w:t xml:space="preserve"> for which the metadata describes.</w:t>
            </w:r>
          </w:p>
        </w:tc>
      </w:tr>
    </w:tbl>
    <w:p w14:paraId="684A0EDF" w14:textId="77777777" w:rsidR="007205A2" w:rsidRPr="00731340" w:rsidRDefault="007205A2" w:rsidP="007205A2">
      <w:pPr>
        <w:rPr>
          <w:rFonts w:eastAsiaTheme="majorEastAsia" w:cstheme="majorBidi"/>
          <w:b/>
          <w:bCs/>
          <w:sz w:val="18"/>
          <w:szCs w:val="18"/>
        </w:rPr>
      </w:pPr>
    </w:p>
    <w:p w14:paraId="7C296C61" w14:textId="77777777" w:rsidR="007205A2" w:rsidRPr="00731340" w:rsidRDefault="007205A2" w:rsidP="007205A2">
      <w:pPr>
        <w:rPr>
          <w:rFonts w:eastAsiaTheme="majorEastAsia" w:cstheme="majorBidi"/>
          <w:b/>
          <w:bCs/>
          <w:sz w:val="18"/>
          <w:szCs w:val="18"/>
        </w:rPr>
      </w:pPr>
      <w:r w:rsidRPr="00731340">
        <w:rPr>
          <w:rFonts w:eastAsiaTheme="majorEastAsia" w:cstheme="majorBidi"/>
          <w:b/>
          <w:bCs/>
          <w:sz w:val="18"/>
          <w:szCs w:val="18"/>
        </w:rPr>
        <w:t>Missing Optional Concepts</w:t>
      </w:r>
    </w:p>
    <w:tbl>
      <w:tblPr>
        <w:tblStyle w:val="LightGrid"/>
        <w:tblW w:w="5000" w:type="pct"/>
        <w:tblLook w:val="04A0" w:firstRow="1" w:lastRow="0" w:firstColumn="1" w:lastColumn="0" w:noHBand="0" w:noVBand="1"/>
      </w:tblPr>
      <w:tblGrid>
        <w:gridCol w:w="2869"/>
        <w:gridCol w:w="6471"/>
      </w:tblGrid>
      <w:tr w:rsidR="007205A2" w:rsidRPr="00731340" w14:paraId="2F65A14E"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C2FD09A"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31629E74"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31340" w:rsidRPr="00731340" w14:paraId="51E7ABAD" w14:textId="77777777" w:rsidTr="000445AD">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68EA0D04" w14:textId="77777777" w:rsidR="007205A2" w:rsidRPr="00731340" w:rsidRDefault="007205A2" w:rsidP="003D6183">
            <w:pPr>
              <w:rPr>
                <w:rFonts w:cs="Times New Roman"/>
                <w:b w:val="0"/>
                <w:sz w:val="18"/>
                <w:szCs w:val="18"/>
              </w:rPr>
            </w:pPr>
            <w:r w:rsidRPr="00731340">
              <w:rPr>
                <w:rFonts w:eastAsia="Times New Roman"/>
                <w:sz w:val="18"/>
                <w:szCs w:val="18"/>
              </w:rPr>
              <w:t>Resource Language</w:t>
            </w:r>
          </w:p>
        </w:tc>
        <w:tc>
          <w:tcPr>
            <w:tcW w:w="3464" w:type="pct"/>
            <w:vAlign w:val="center"/>
          </w:tcPr>
          <w:p w14:paraId="760250EE" w14:textId="77777777" w:rsidR="007205A2" w:rsidRPr="00731340" w:rsidRDefault="007205A2"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731340">
              <w:rPr>
                <w:rFonts w:eastAsia="Times New Roman"/>
                <w:sz w:val="18"/>
                <w:szCs w:val="18"/>
              </w:rPr>
              <w:t>The language of the resource.</w:t>
            </w:r>
          </w:p>
        </w:tc>
      </w:tr>
      <w:tr w:rsidR="00731340" w:rsidRPr="00731340" w14:paraId="264E7242" w14:textId="77777777" w:rsidTr="003D6183">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FB1F75F" w14:textId="77777777" w:rsidR="007205A2" w:rsidRPr="00731340" w:rsidRDefault="007205A2" w:rsidP="003D6183">
            <w:pPr>
              <w:rPr>
                <w:rFonts w:cs="Times New Roman"/>
                <w:b w:val="0"/>
                <w:sz w:val="18"/>
                <w:szCs w:val="18"/>
              </w:rPr>
            </w:pPr>
            <w:r w:rsidRPr="00731340">
              <w:rPr>
                <w:rFonts w:eastAsia="Times New Roman"/>
                <w:sz w:val="18"/>
                <w:szCs w:val="18"/>
              </w:rPr>
              <w:t>Resource Version</w:t>
            </w:r>
          </w:p>
        </w:tc>
        <w:tc>
          <w:tcPr>
            <w:tcW w:w="3464" w:type="pct"/>
            <w:vAlign w:val="center"/>
          </w:tcPr>
          <w:p w14:paraId="296BC417" w14:textId="77777777" w:rsidR="007205A2" w:rsidRPr="00731340" w:rsidRDefault="007205A2" w:rsidP="003D6183">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731340">
              <w:rPr>
                <w:rFonts w:eastAsia="Times New Roman"/>
                <w:sz w:val="18"/>
                <w:szCs w:val="18"/>
              </w:rPr>
              <w:t>Version of the cited resource</w:t>
            </w:r>
          </w:p>
        </w:tc>
      </w:tr>
      <w:tr w:rsidR="003D6183" w:rsidRPr="00731340" w14:paraId="53235B67" w14:textId="77777777" w:rsidTr="003D6183">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5205F6F" w14:textId="1AD64F98" w:rsidR="003D6183" w:rsidRPr="00731340" w:rsidRDefault="003D6183" w:rsidP="003D6183">
            <w:pPr>
              <w:rPr>
                <w:rFonts w:eastAsia="Times New Roman"/>
                <w:sz w:val="18"/>
                <w:szCs w:val="18"/>
              </w:rPr>
            </w:pPr>
            <w:r w:rsidRPr="00731340">
              <w:rPr>
                <w:rFonts w:eastAsia="Times New Roman"/>
                <w:sz w:val="18"/>
                <w:szCs w:val="18"/>
              </w:rPr>
              <w:t>Transfer Size</w:t>
            </w:r>
          </w:p>
        </w:tc>
        <w:tc>
          <w:tcPr>
            <w:tcW w:w="3464" w:type="pct"/>
            <w:vAlign w:val="center"/>
          </w:tcPr>
          <w:p w14:paraId="35FA01C9" w14:textId="2AB83C4F" w:rsidR="003D6183" w:rsidRPr="00731340" w:rsidRDefault="003D6183" w:rsidP="003D6183">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731340">
              <w:rPr>
                <w:rFonts w:eastAsia="Times New Roman"/>
                <w:sz w:val="18"/>
                <w:szCs w:val="18"/>
              </w:rPr>
              <w:t>The size of the digital resource</w:t>
            </w:r>
          </w:p>
        </w:tc>
      </w:tr>
      <w:tr w:rsidR="003D6183" w:rsidRPr="00731340" w14:paraId="6D3D187E" w14:textId="77777777" w:rsidTr="003D6183">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954F7E8" w14:textId="5A96F296" w:rsidR="003D6183" w:rsidRPr="00731340" w:rsidRDefault="003D6183" w:rsidP="00ED5B16">
            <w:pPr>
              <w:rPr>
                <w:rFonts w:eastAsia="Times New Roman"/>
                <w:sz w:val="18"/>
                <w:szCs w:val="18"/>
              </w:rPr>
            </w:pPr>
            <w:r w:rsidRPr="00731340">
              <w:rPr>
                <w:rFonts w:eastAsia="Times New Roman"/>
                <w:sz w:val="18"/>
                <w:szCs w:val="18"/>
              </w:rPr>
              <w:t xml:space="preserve">Resource </w:t>
            </w:r>
            <w:r w:rsidR="00ED5B16">
              <w:rPr>
                <w:rFonts w:eastAsia="Times New Roman"/>
                <w:sz w:val="18"/>
                <w:szCs w:val="18"/>
              </w:rPr>
              <w:t>Format</w:t>
            </w:r>
          </w:p>
        </w:tc>
        <w:tc>
          <w:tcPr>
            <w:tcW w:w="3464" w:type="pct"/>
            <w:vAlign w:val="center"/>
          </w:tcPr>
          <w:p w14:paraId="6BB72CC3" w14:textId="2F2ABE19" w:rsidR="003D6183" w:rsidRPr="00731340" w:rsidRDefault="00ED5B16" w:rsidP="00BC0A13">
            <w:pPr>
              <w:cnfStyle w:val="000000010000" w:firstRow="0" w:lastRow="0" w:firstColumn="0" w:lastColumn="0" w:oddVBand="0" w:evenVBand="0" w:oddHBand="0" w:evenHBand="1" w:firstRowFirstColumn="0" w:firstRowLastColumn="0" w:lastRowFirstColumn="0" w:lastRowLastColumn="0"/>
              <w:rPr>
                <w:rFonts w:eastAsia="Times New Roman"/>
                <w:sz w:val="18"/>
                <w:szCs w:val="18"/>
              </w:rPr>
            </w:pPr>
            <w:r>
              <w:rPr>
                <w:rFonts w:eastAsia="Times New Roman"/>
                <w:sz w:val="18"/>
                <w:szCs w:val="18"/>
              </w:rPr>
              <w:t>Format</w:t>
            </w:r>
            <w:r w:rsidR="003D6183" w:rsidRPr="00731340">
              <w:rPr>
                <w:rFonts w:eastAsia="Times New Roman"/>
                <w:sz w:val="18"/>
                <w:szCs w:val="18"/>
              </w:rPr>
              <w:t xml:space="preserve"> of the resource</w:t>
            </w:r>
          </w:p>
        </w:tc>
      </w:tr>
    </w:tbl>
    <w:p w14:paraId="2D371CCE" w14:textId="233DE21D" w:rsidR="003D6183" w:rsidRDefault="003D6183" w:rsidP="003D6183">
      <w:pPr>
        <w:rPr>
          <w:sz w:val="28"/>
          <w:szCs w:val="28"/>
        </w:rPr>
      </w:pPr>
    </w:p>
    <w:p w14:paraId="18182C88" w14:textId="72712782" w:rsidR="003F120D" w:rsidRPr="00731340" w:rsidRDefault="003F120D" w:rsidP="003D6183">
      <w:pPr>
        <w:rPr>
          <w:sz w:val="28"/>
          <w:szCs w:val="28"/>
        </w:rPr>
      </w:pPr>
      <w:r>
        <w:rPr>
          <w:sz w:val="28"/>
          <w:szCs w:val="28"/>
        </w:rPr>
        <w:t>EOL</w:t>
      </w:r>
    </w:p>
    <w:p w14:paraId="3658C787" w14:textId="77777777" w:rsidR="003D6183" w:rsidRPr="00731340" w:rsidRDefault="003D6183" w:rsidP="003D6183">
      <w:pPr>
        <w:rPr>
          <w:b/>
          <w:sz w:val="18"/>
          <w:szCs w:val="18"/>
        </w:rPr>
      </w:pPr>
      <w:r w:rsidRPr="00731340">
        <w:rPr>
          <w:b/>
          <w:sz w:val="18"/>
          <w:szCs w:val="18"/>
        </w:rPr>
        <w:t>Missing Mandatory Concepts</w:t>
      </w:r>
    </w:p>
    <w:tbl>
      <w:tblPr>
        <w:tblStyle w:val="LightGrid"/>
        <w:tblW w:w="5000" w:type="pct"/>
        <w:tblLook w:val="04A0" w:firstRow="1" w:lastRow="0" w:firstColumn="1" w:lastColumn="0" w:noHBand="0" w:noVBand="1"/>
      </w:tblPr>
      <w:tblGrid>
        <w:gridCol w:w="2869"/>
        <w:gridCol w:w="6471"/>
      </w:tblGrid>
      <w:tr w:rsidR="003D6183" w:rsidRPr="00731340" w14:paraId="6C31FC1A"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6EB64D5" w14:textId="77777777" w:rsidR="003D6183" w:rsidRPr="00731340" w:rsidRDefault="003D6183" w:rsidP="003D6183">
            <w:pPr>
              <w:rPr>
                <w:b w:val="0"/>
                <w:bCs w:val="0"/>
                <w:sz w:val="18"/>
                <w:szCs w:val="18"/>
              </w:rPr>
            </w:pPr>
            <w:r w:rsidRPr="00731340">
              <w:rPr>
                <w:b w:val="0"/>
                <w:bCs w:val="0"/>
                <w:sz w:val="18"/>
                <w:szCs w:val="18"/>
              </w:rPr>
              <w:t>Concept</w:t>
            </w:r>
          </w:p>
        </w:tc>
        <w:tc>
          <w:tcPr>
            <w:tcW w:w="3464" w:type="pct"/>
          </w:tcPr>
          <w:p w14:paraId="0F87EA3E" w14:textId="77777777" w:rsidR="003D6183" w:rsidRPr="00731340" w:rsidRDefault="003D6183"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3D6183" w:rsidRPr="00731340" w14:paraId="57ACB0CC"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54A15865" w14:textId="77777777" w:rsidR="003D6183" w:rsidRPr="00731340" w:rsidRDefault="003D6183" w:rsidP="003D6183">
            <w:pPr>
              <w:rPr>
                <w:rFonts w:cs="Times New Roman"/>
                <w:b w:val="0"/>
                <w:bCs w:val="0"/>
                <w:sz w:val="18"/>
                <w:szCs w:val="18"/>
              </w:rPr>
            </w:pPr>
            <w:r w:rsidRPr="006A3276">
              <w:rPr>
                <w:rFonts w:eastAsia="Times New Roman" w:cs="Times New Roman"/>
                <w:sz w:val="18"/>
                <w:szCs w:val="18"/>
              </w:rPr>
              <w:t>Author / Originator Identifier</w:t>
            </w:r>
          </w:p>
        </w:tc>
        <w:tc>
          <w:tcPr>
            <w:tcW w:w="3464" w:type="pct"/>
            <w:vAlign w:val="center"/>
          </w:tcPr>
          <w:p w14:paraId="4CC90AB5" w14:textId="77777777" w:rsidR="003D6183" w:rsidRPr="00731340" w:rsidRDefault="003D6183"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unique identifier for a resource author or originator</w:t>
            </w:r>
          </w:p>
        </w:tc>
      </w:tr>
      <w:tr w:rsidR="003D6183" w:rsidRPr="00731340" w14:paraId="69BFAEF3"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707634B" w14:textId="77777777" w:rsidR="003D6183" w:rsidRPr="00731340" w:rsidRDefault="003D6183" w:rsidP="003D6183">
            <w:pPr>
              <w:rPr>
                <w:rFonts w:cs="Times New Roman"/>
                <w:b w:val="0"/>
                <w:bCs w:val="0"/>
                <w:sz w:val="18"/>
                <w:szCs w:val="18"/>
              </w:rPr>
            </w:pPr>
            <w:r w:rsidRPr="006A3276">
              <w:rPr>
                <w:rFonts w:eastAsia="Times New Roman" w:cs="Times New Roman"/>
                <w:sz w:val="18"/>
                <w:szCs w:val="18"/>
              </w:rPr>
              <w:t>Author / Originator Identifier Type</w:t>
            </w:r>
          </w:p>
        </w:tc>
        <w:tc>
          <w:tcPr>
            <w:tcW w:w="3464" w:type="pct"/>
            <w:vAlign w:val="center"/>
          </w:tcPr>
          <w:p w14:paraId="1178FE47" w14:textId="77777777" w:rsidR="003D6183" w:rsidRPr="00731340" w:rsidRDefault="003D6183" w:rsidP="003D6183">
            <w:pPr>
              <w:cnfStyle w:val="000000010000" w:firstRow="0" w:lastRow="0" w:firstColumn="0" w:lastColumn="0" w:oddVBand="0" w:evenVBand="0" w:oddHBand="0" w:evenHBand="1" w:firstRowFirstColumn="0" w:firstRowLastColumn="0" w:lastRowFirstColumn="0" w:lastRowLastColumn="0"/>
              <w:rPr>
                <w:rFonts w:eastAsiaTheme="majorEastAsia" w:cs="Times New Roman"/>
                <w:bCs/>
                <w:sz w:val="18"/>
                <w:szCs w:val="18"/>
              </w:rPr>
            </w:pPr>
            <w:r w:rsidRPr="006A3276">
              <w:rPr>
                <w:rFonts w:eastAsia="Times New Roman" w:cs="Times New Roman"/>
                <w:sz w:val="18"/>
                <w:szCs w:val="18"/>
              </w:rPr>
              <w:t>The type of unique identifier for a resource author or originator</w:t>
            </w:r>
          </w:p>
        </w:tc>
      </w:tr>
      <w:tr w:rsidR="003D6183" w:rsidRPr="00731340" w14:paraId="000225E1"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79A79337" w14:textId="77777777" w:rsidR="003D6183" w:rsidRPr="00731340" w:rsidRDefault="003D6183" w:rsidP="003D6183">
            <w:pPr>
              <w:rPr>
                <w:rFonts w:cs="Times New Roman"/>
                <w:b w:val="0"/>
                <w:bCs w:val="0"/>
                <w:sz w:val="18"/>
                <w:szCs w:val="18"/>
              </w:rPr>
            </w:pPr>
            <w:r w:rsidRPr="006A3276">
              <w:rPr>
                <w:rFonts w:eastAsia="Times New Roman" w:cs="Times New Roman"/>
                <w:sz w:val="18"/>
                <w:szCs w:val="18"/>
              </w:rPr>
              <w:t>Resource Identifier Type</w:t>
            </w:r>
          </w:p>
        </w:tc>
        <w:tc>
          <w:tcPr>
            <w:tcW w:w="3464" w:type="pct"/>
            <w:vAlign w:val="center"/>
          </w:tcPr>
          <w:p w14:paraId="2CC7973F" w14:textId="77777777" w:rsidR="003D6183" w:rsidRPr="00731340" w:rsidRDefault="003D6183" w:rsidP="003D6183">
            <w:pPr>
              <w:cnfStyle w:val="000000100000" w:firstRow="0" w:lastRow="0" w:firstColumn="0" w:lastColumn="0" w:oddVBand="0" w:evenVBand="0" w:oddHBand="1" w:evenHBand="0" w:firstRowFirstColumn="0" w:firstRowLastColumn="0" w:lastRowFirstColumn="0" w:lastRowLastColumn="0"/>
              <w:rPr>
                <w:rFonts w:eastAsiaTheme="majorEastAsia" w:cs="Times New Roman"/>
                <w:bCs/>
                <w:sz w:val="18"/>
                <w:szCs w:val="18"/>
              </w:rPr>
            </w:pPr>
            <w:r w:rsidRPr="006A3276">
              <w:rPr>
                <w:rFonts w:eastAsia="Times New Roman" w:cs="Times New Roman"/>
                <w:sz w:val="18"/>
                <w:szCs w:val="18"/>
              </w:rPr>
              <w:t>The type of identifier used to uniquely identify the resource.</w:t>
            </w:r>
          </w:p>
        </w:tc>
      </w:tr>
      <w:tr w:rsidR="00093A89" w:rsidRPr="00731340" w14:paraId="6544C5E3"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4F91A609" w14:textId="1A687620" w:rsidR="00093A89" w:rsidRPr="006A3276" w:rsidRDefault="00093A89" w:rsidP="003D6183">
            <w:pPr>
              <w:rPr>
                <w:rFonts w:eastAsia="Times New Roman" w:cs="Times New Roman"/>
                <w:sz w:val="18"/>
                <w:szCs w:val="18"/>
              </w:rPr>
            </w:pPr>
            <w:r>
              <w:rPr>
                <w:rFonts w:eastAsia="Times New Roman" w:cs="Times New Roman"/>
                <w:sz w:val="18"/>
                <w:szCs w:val="18"/>
              </w:rPr>
              <w:t>Publisher</w:t>
            </w:r>
          </w:p>
        </w:tc>
        <w:tc>
          <w:tcPr>
            <w:tcW w:w="3464" w:type="pct"/>
            <w:vAlign w:val="center"/>
          </w:tcPr>
          <w:p w14:paraId="219B7E30" w14:textId="703A2B2A" w:rsidR="00093A89" w:rsidRPr="006A3276" w:rsidRDefault="00093A89" w:rsidP="003D6183">
            <w:pPr>
              <w:cnfStyle w:val="000000010000" w:firstRow="0" w:lastRow="0" w:firstColumn="0" w:lastColumn="0" w:oddVBand="0" w:evenVBand="0" w:oddHBand="0" w:evenHBand="1" w:firstRowFirstColumn="0" w:firstRowLastColumn="0" w:lastRowFirstColumn="0" w:lastRowLastColumn="0"/>
              <w:rPr>
                <w:rFonts w:eastAsia="Times New Roman" w:cs="Times New Roman"/>
                <w:sz w:val="18"/>
                <w:szCs w:val="18"/>
              </w:rPr>
            </w:pPr>
            <w:r w:rsidRPr="00E63832">
              <w:rPr>
                <w:rFonts w:eastAsia="Times New Roman" w:cs="Times New Roman"/>
                <w:sz w:val="16"/>
                <w:szCs w:val="16"/>
              </w:rPr>
              <w:t>Publisher of the cited resource</w:t>
            </w:r>
          </w:p>
        </w:tc>
      </w:tr>
    </w:tbl>
    <w:p w14:paraId="6D73E1FB" w14:textId="77777777" w:rsidR="003D6183" w:rsidRPr="00731340" w:rsidRDefault="003D6183" w:rsidP="003D6183">
      <w:pPr>
        <w:rPr>
          <w:rFonts w:eastAsiaTheme="majorEastAsia" w:cstheme="majorBidi"/>
          <w:b/>
          <w:bCs/>
          <w:sz w:val="18"/>
          <w:szCs w:val="18"/>
        </w:rPr>
      </w:pPr>
    </w:p>
    <w:p w14:paraId="11B151B3" w14:textId="77777777" w:rsidR="003D6183" w:rsidRPr="00731340" w:rsidRDefault="003D6183" w:rsidP="003D6183">
      <w:pPr>
        <w:rPr>
          <w:rFonts w:eastAsiaTheme="majorEastAsia" w:cstheme="majorBidi"/>
          <w:b/>
          <w:bCs/>
          <w:sz w:val="18"/>
          <w:szCs w:val="18"/>
        </w:rPr>
      </w:pPr>
      <w:r w:rsidRPr="00731340">
        <w:rPr>
          <w:rFonts w:eastAsiaTheme="majorEastAsia" w:cstheme="majorBidi"/>
          <w:b/>
          <w:bCs/>
          <w:sz w:val="18"/>
          <w:szCs w:val="18"/>
        </w:rPr>
        <w:t>Missing Recommended Concepts</w:t>
      </w:r>
    </w:p>
    <w:tbl>
      <w:tblPr>
        <w:tblStyle w:val="LightGrid"/>
        <w:tblW w:w="5000" w:type="pct"/>
        <w:tblLook w:val="04A0" w:firstRow="1" w:lastRow="0" w:firstColumn="1" w:lastColumn="0" w:noHBand="0" w:noVBand="1"/>
      </w:tblPr>
      <w:tblGrid>
        <w:gridCol w:w="2869"/>
        <w:gridCol w:w="6471"/>
      </w:tblGrid>
      <w:tr w:rsidR="003D6183" w:rsidRPr="00731340" w14:paraId="132885CA"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A97F680" w14:textId="77777777" w:rsidR="003D6183" w:rsidRPr="00731340" w:rsidRDefault="003D6183" w:rsidP="003D6183">
            <w:pPr>
              <w:rPr>
                <w:b w:val="0"/>
                <w:bCs w:val="0"/>
                <w:sz w:val="18"/>
                <w:szCs w:val="18"/>
              </w:rPr>
            </w:pPr>
            <w:r w:rsidRPr="00731340">
              <w:rPr>
                <w:b w:val="0"/>
                <w:bCs w:val="0"/>
                <w:sz w:val="18"/>
                <w:szCs w:val="18"/>
              </w:rPr>
              <w:t>Concept</w:t>
            </w:r>
          </w:p>
        </w:tc>
        <w:tc>
          <w:tcPr>
            <w:tcW w:w="3464" w:type="pct"/>
          </w:tcPr>
          <w:p w14:paraId="12D8685D" w14:textId="77777777" w:rsidR="003D6183" w:rsidRPr="00731340" w:rsidRDefault="003D6183"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3D6183" w:rsidRPr="00731340" w14:paraId="658393B0"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14A14D3C" w14:textId="77777777" w:rsidR="003D6183" w:rsidRPr="00731340" w:rsidRDefault="003D6183" w:rsidP="003D6183">
            <w:pPr>
              <w:rPr>
                <w:rFonts w:cs="Times New Roman"/>
                <w:b w:val="0"/>
                <w:sz w:val="18"/>
                <w:szCs w:val="18"/>
              </w:rPr>
            </w:pPr>
            <w:r w:rsidRPr="006A3276">
              <w:rPr>
                <w:rFonts w:eastAsia="Times New Roman" w:cs="Times New Roman"/>
                <w:sz w:val="18"/>
                <w:szCs w:val="18"/>
              </w:rPr>
              <w:t>Responsible Party Identifier</w:t>
            </w:r>
          </w:p>
        </w:tc>
        <w:tc>
          <w:tcPr>
            <w:tcW w:w="3464" w:type="pct"/>
            <w:vAlign w:val="center"/>
          </w:tcPr>
          <w:p w14:paraId="0B1CA8C7" w14:textId="77777777" w:rsidR="003D6183" w:rsidRPr="00731340" w:rsidRDefault="003D6183"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unique identifier for a person or an organization</w:t>
            </w:r>
          </w:p>
        </w:tc>
      </w:tr>
      <w:tr w:rsidR="003D6183" w:rsidRPr="00731340" w14:paraId="326CA878"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3C5A607" w14:textId="77777777" w:rsidR="003D6183" w:rsidRPr="00731340" w:rsidRDefault="003D6183" w:rsidP="003D6183">
            <w:pPr>
              <w:rPr>
                <w:rFonts w:cs="Times New Roman"/>
                <w:b w:val="0"/>
                <w:sz w:val="18"/>
                <w:szCs w:val="18"/>
              </w:rPr>
            </w:pPr>
            <w:r w:rsidRPr="006A3276">
              <w:rPr>
                <w:rFonts w:eastAsia="Times New Roman" w:cs="Times New Roman"/>
                <w:sz w:val="18"/>
                <w:szCs w:val="18"/>
              </w:rPr>
              <w:t>Responsible Party Identifier Type</w:t>
            </w:r>
          </w:p>
        </w:tc>
        <w:tc>
          <w:tcPr>
            <w:tcW w:w="3464" w:type="pct"/>
          </w:tcPr>
          <w:p w14:paraId="507EFAE9" w14:textId="77777777" w:rsidR="003D6183" w:rsidRPr="00731340" w:rsidRDefault="003D6183" w:rsidP="003D6183">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6A3276">
              <w:rPr>
                <w:rFonts w:eastAsia="Times New Roman" w:cs="Times New Roman"/>
                <w:sz w:val="18"/>
                <w:szCs w:val="18"/>
              </w:rPr>
              <w:t>The type of a unique identifier for a person or an organization</w:t>
            </w:r>
          </w:p>
        </w:tc>
      </w:tr>
      <w:tr w:rsidR="00ED5FA0" w:rsidRPr="00731340" w14:paraId="5E27C07C"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276F38D" w14:textId="59F02DA3" w:rsidR="00ED5FA0" w:rsidRPr="006A3276" w:rsidRDefault="00ED5FA0" w:rsidP="003D6183">
            <w:pPr>
              <w:rPr>
                <w:rFonts w:eastAsia="Times New Roman" w:cs="Times New Roman"/>
                <w:sz w:val="18"/>
                <w:szCs w:val="18"/>
              </w:rPr>
            </w:pPr>
            <w:r>
              <w:rPr>
                <w:rFonts w:eastAsia="Times New Roman" w:cs="Times New Roman"/>
                <w:sz w:val="18"/>
                <w:szCs w:val="18"/>
              </w:rPr>
              <w:t>Keyword Vocabulary</w:t>
            </w:r>
          </w:p>
        </w:tc>
        <w:tc>
          <w:tcPr>
            <w:tcW w:w="3464" w:type="pct"/>
          </w:tcPr>
          <w:p w14:paraId="386A395F" w14:textId="0C61BE35" w:rsidR="00ED5FA0" w:rsidRPr="006A3276" w:rsidRDefault="00ED5FA0" w:rsidP="00ED5FA0">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rPr>
            </w:pPr>
            <w:r w:rsidRPr="00E63832">
              <w:rPr>
                <w:rFonts w:eastAsia="Times New Roman" w:cs="Times New Roman"/>
                <w:sz w:val="16"/>
                <w:szCs w:val="16"/>
              </w:rPr>
              <w:t>If you are following a guideline or using a shared vocabulary for the words/phrases in your 'keywords' attribute, put the name of that guideline here.</w:t>
            </w:r>
            <w:r w:rsidRPr="006A3276">
              <w:rPr>
                <w:rFonts w:eastAsia="Times New Roman" w:cs="Times New Roman"/>
                <w:sz w:val="18"/>
                <w:szCs w:val="18"/>
              </w:rPr>
              <w:t xml:space="preserve"> </w:t>
            </w:r>
          </w:p>
        </w:tc>
      </w:tr>
      <w:tr w:rsidR="00ED5FA0" w:rsidRPr="00731340" w14:paraId="50C969E4"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38C716F5" w14:textId="6E13AFF0" w:rsidR="00ED5FA0" w:rsidRPr="006A3276" w:rsidRDefault="00ED5FA0" w:rsidP="003D6183">
            <w:pPr>
              <w:rPr>
                <w:rFonts w:eastAsia="Times New Roman" w:cs="Times New Roman"/>
                <w:sz w:val="18"/>
                <w:szCs w:val="18"/>
              </w:rPr>
            </w:pPr>
            <w:r>
              <w:rPr>
                <w:rFonts w:eastAsia="Times New Roman" w:cs="Times New Roman"/>
                <w:sz w:val="18"/>
                <w:szCs w:val="18"/>
              </w:rPr>
              <w:t>Resource Type</w:t>
            </w:r>
          </w:p>
        </w:tc>
        <w:tc>
          <w:tcPr>
            <w:tcW w:w="3464" w:type="pct"/>
          </w:tcPr>
          <w:p w14:paraId="48C88CAB" w14:textId="696CF271" w:rsidR="00ED5FA0" w:rsidRPr="00ED5FA0" w:rsidRDefault="00ED5FA0" w:rsidP="003D6183">
            <w:pPr>
              <w:cnfStyle w:val="000000010000" w:firstRow="0" w:lastRow="0" w:firstColumn="0" w:lastColumn="0" w:oddVBand="0" w:evenVBand="0" w:oddHBand="0" w:evenHBand="1" w:firstRowFirstColumn="0" w:firstRowLastColumn="0" w:lastRowFirstColumn="0" w:lastRowLastColumn="0"/>
            </w:pPr>
            <w:r w:rsidRPr="00E63832">
              <w:rPr>
                <w:rFonts w:eastAsia="Times New Roman" w:cs="Times New Roman"/>
                <w:sz w:val="16"/>
                <w:szCs w:val="16"/>
              </w:rPr>
              <w:t>A resource code identifying the type of resource; e.g. dataset, a collection, an application (See MD_ScopeCode) for which the metadata describes.</w:t>
            </w:r>
          </w:p>
        </w:tc>
      </w:tr>
    </w:tbl>
    <w:p w14:paraId="683D3C52" w14:textId="77777777" w:rsidR="00BC0A13" w:rsidRDefault="00BC0A13" w:rsidP="00BC0A13">
      <w:pPr>
        <w:rPr>
          <w:rFonts w:eastAsiaTheme="majorEastAsia" w:cstheme="majorBidi"/>
          <w:b/>
          <w:bCs/>
          <w:sz w:val="18"/>
          <w:szCs w:val="18"/>
        </w:rPr>
      </w:pPr>
    </w:p>
    <w:p w14:paraId="1AB9E7ED" w14:textId="77777777" w:rsidR="00BC0A13" w:rsidRPr="00731340" w:rsidRDefault="00BC0A13" w:rsidP="00BC0A13">
      <w:pPr>
        <w:rPr>
          <w:rFonts w:eastAsiaTheme="majorEastAsia" w:cstheme="majorBidi"/>
          <w:b/>
          <w:bCs/>
          <w:sz w:val="18"/>
          <w:szCs w:val="18"/>
        </w:rPr>
      </w:pPr>
      <w:r w:rsidRPr="00731340">
        <w:rPr>
          <w:rFonts w:eastAsiaTheme="majorEastAsia" w:cstheme="majorBidi"/>
          <w:b/>
          <w:bCs/>
          <w:sz w:val="18"/>
          <w:szCs w:val="18"/>
        </w:rPr>
        <w:t>Missing Optional Concepts</w:t>
      </w:r>
    </w:p>
    <w:tbl>
      <w:tblPr>
        <w:tblStyle w:val="LightGrid"/>
        <w:tblW w:w="5000" w:type="pct"/>
        <w:tblLook w:val="04A0" w:firstRow="1" w:lastRow="0" w:firstColumn="1" w:lastColumn="0" w:noHBand="0" w:noVBand="1"/>
      </w:tblPr>
      <w:tblGrid>
        <w:gridCol w:w="2869"/>
        <w:gridCol w:w="6471"/>
      </w:tblGrid>
      <w:tr w:rsidR="00BC0A13" w:rsidRPr="00731340" w14:paraId="15254044" w14:textId="77777777" w:rsidTr="00801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9032605" w14:textId="77777777" w:rsidR="00BC0A13" w:rsidRPr="00731340" w:rsidRDefault="00BC0A13" w:rsidP="00801571">
            <w:pPr>
              <w:rPr>
                <w:b w:val="0"/>
                <w:bCs w:val="0"/>
                <w:sz w:val="18"/>
                <w:szCs w:val="18"/>
              </w:rPr>
            </w:pPr>
            <w:r w:rsidRPr="00731340">
              <w:rPr>
                <w:b w:val="0"/>
                <w:bCs w:val="0"/>
                <w:sz w:val="18"/>
                <w:szCs w:val="18"/>
              </w:rPr>
              <w:t>Concept</w:t>
            </w:r>
          </w:p>
        </w:tc>
        <w:tc>
          <w:tcPr>
            <w:tcW w:w="3464" w:type="pct"/>
          </w:tcPr>
          <w:p w14:paraId="38D66D20" w14:textId="77777777" w:rsidR="00BC0A13" w:rsidRPr="00731340" w:rsidRDefault="00BC0A13" w:rsidP="00801571">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BC0A13" w:rsidRPr="00731340" w14:paraId="50FBD593" w14:textId="77777777" w:rsidTr="00801571">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31525FB5" w14:textId="77777777" w:rsidR="00BC0A13" w:rsidRPr="00731340" w:rsidRDefault="00BC0A13" w:rsidP="00801571">
            <w:pPr>
              <w:rPr>
                <w:rFonts w:cs="Times New Roman"/>
                <w:b w:val="0"/>
                <w:sz w:val="18"/>
                <w:szCs w:val="18"/>
              </w:rPr>
            </w:pPr>
            <w:r w:rsidRPr="00731340">
              <w:rPr>
                <w:rFonts w:eastAsia="Times New Roman"/>
                <w:sz w:val="18"/>
                <w:szCs w:val="18"/>
              </w:rPr>
              <w:t>Resource Version</w:t>
            </w:r>
          </w:p>
        </w:tc>
        <w:tc>
          <w:tcPr>
            <w:tcW w:w="3464" w:type="pct"/>
            <w:vAlign w:val="center"/>
          </w:tcPr>
          <w:p w14:paraId="402E72ED" w14:textId="77777777" w:rsidR="00BC0A13" w:rsidRPr="00731340" w:rsidRDefault="00BC0A13" w:rsidP="00801571">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731340">
              <w:rPr>
                <w:rFonts w:eastAsia="Times New Roman"/>
                <w:sz w:val="18"/>
                <w:szCs w:val="18"/>
              </w:rPr>
              <w:t>Version of the cited resource</w:t>
            </w:r>
          </w:p>
        </w:tc>
      </w:tr>
    </w:tbl>
    <w:p w14:paraId="19558B6A" w14:textId="77777777" w:rsidR="00E61FEF" w:rsidRPr="000D77D2" w:rsidRDefault="00BC4231" w:rsidP="00F11425">
      <w:pPr>
        <w:pStyle w:val="Heading1"/>
      </w:pPr>
      <w:commentRangeStart w:id="18"/>
      <w:r w:rsidRPr="000D77D2">
        <w:t>Metadata Analysis</w:t>
      </w:r>
      <w:r w:rsidR="006D6CF3" w:rsidRPr="000D77D2">
        <w:t xml:space="preserve"> – How Complete are My Metadata?</w:t>
      </w:r>
      <w:bookmarkEnd w:id="14"/>
      <w:bookmarkEnd w:id="17"/>
    </w:p>
    <w:p w14:paraId="01D2209A" w14:textId="77777777" w:rsidR="00AA7075" w:rsidRDefault="00AA7075" w:rsidP="007F7B47">
      <w:r w:rsidRPr="00AA7075">
        <w:t xml:space="preserve">This section presents the results of an analysis of the completeness of a collection of metadata records in a dialect or a set of dialects with respect to the recommendation(s) being reported </w:t>
      </w:r>
      <w:r w:rsidRPr="00AA7075">
        <w:lastRenderedPageBreak/>
        <w:t>on. A collection is a group of metadata records, commonly organized by data center, organization or project and often stored in a database or web accessible folder.  Collections are composed of metadata recor</w:t>
      </w:r>
      <w:r>
        <w:t>ds of the same dialect.</w:t>
      </w:r>
    </w:p>
    <w:p w14:paraId="7539652C" w14:textId="77777777" w:rsidR="00AA7075" w:rsidRDefault="00AA7075" w:rsidP="007F7B47"/>
    <w:p w14:paraId="35EB2FCA" w14:textId="77777777" w:rsidR="007F7B47" w:rsidRDefault="007F7B47" w:rsidP="007F7B47">
      <w:r>
        <w:t>Sample</w:t>
      </w:r>
      <w:r w:rsidR="005D1F64">
        <w:t xml:space="preserve"> </w:t>
      </w:r>
      <w:r w:rsidR="00B405D6">
        <w:t>metadata were downloaded from 25</w:t>
      </w:r>
      <w:r>
        <w:t xml:space="preserve"> USGS metadata collections that are included in the </w:t>
      </w:r>
      <w:hyperlink r:id="rId15" w:history="1">
        <w:r w:rsidRPr="005B36DC">
          <w:rPr>
            <w:rStyle w:val="Hyperlink"/>
          </w:rPr>
          <w:t>USGS ScienceBase</w:t>
        </w:r>
      </w:hyperlink>
      <w:r>
        <w:t xml:space="preserve"> using the ScienceBase OAI-PMH service. We requested 50 records using a single OAI-PMH request for each collection. In some cases the collections include less than 50 records, so we have the complete collection. For larger collections (&gt;50 records) we hope that these provide a representative sample. </w:t>
      </w:r>
      <w:r w:rsidRPr="0005337C">
        <w:t xml:space="preserve">This section presents the results of an analysis of the completeness of </w:t>
      </w:r>
      <w:r>
        <w:t>these metadata</w:t>
      </w:r>
      <w:r w:rsidRPr="0005337C">
        <w:t xml:space="preserve"> collections with respect to the </w:t>
      </w:r>
      <w:r>
        <w:t>DataCite</w:t>
      </w:r>
      <w:r w:rsidRPr="0005337C">
        <w:t xml:space="preserve"> recommendation. </w:t>
      </w:r>
      <w:bookmarkStart w:id="19" w:name="_Toc293218104"/>
      <w:r w:rsidRPr="0005337C">
        <w:t xml:space="preserve">Completeness is measured by </w:t>
      </w:r>
      <w:r>
        <w:t>determining how many concepts from each DataCite recommendation</w:t>
      </w:r>
      <w:r w:rsidRPr="0005337C">
        <w:t xml:space="preserve"> are contained in the </w:t>
      </w:r>
      <w:r>
        <w:t>metadata records</w:t>
      </w:r>
      <w:r w:rsidRPr="0005337C">
        <w:t xml:space="preserve">. </w:t>
      </w:r>
    </w:p>
    <w:p w14:paraId="1A952B08" w14:textId="77777777" w:rsidR="00AA7075" w:rsidRPr="00AA7075" w:rsidRDefault="00AA7075" w:rsidP="007F7B47"/>
    <w:p w14:paraId="67A092CB" w14:textId="77777777" w:rsidR="00AA7075" w:rsidRPr="00575451" w:rsidRDefault="00575451" w:rsidP="007F7B47">
      <w:r w:rsidRPr="00575451">
        <w:t xml:space="preserve">These results are presented as counts of records with identical completeness scores with respect to the recommendation(s). The completeness scores are given in terms of the </w:t>
      </w:r>
      <w:r w:rsidRPr="00575451">
        <w:rPr>
          <w:b/>
        </w:rPr>
        <w:t>number of elements that are missing</w:t>
      </w:r>
      <w:r w:rsidRPr="00575451">
        <w:t xml:space="preserve"> from a record, so </w:t>
      </w:r>
      <w:r w:rsidRPr="00575451">
        <w:rPr>
          <w:b/>
        </w:rPr>
        <w:t>low scores are good</w:t>
      </w:r>
      <w:r w:rsidRPr="00575451">
        <w:t xml:space="preserve">. When a recommendation includes multiple levels (e.g. Mandatory, Recommended, and Optional), the scores are given as a series of numbers, one for each level. These are termed signatures (see Glossary). Typically, many records are missing the same concepts and, therefore, have identical signatures. The signature 2 3 1 indicates a metadata record that has been tested for three levels and is missing 2 mandatory, 3 recommended, and 1 optional concepts. This record is less complete than a record with a signature of 1 1 1 and more complete than a record with a signature of 3 4 3. </w:t>
      </w:r>
      <w:r w:rsidR="00AA7075" w:rsidRPr="00575451">
        <w:t xml:space="preserve"> </w:t>
      </w:r>
    </w:p>
    <w:p w14:paraId="162C5B20" w14:textId="77777777" w:rsidR="007F7B47" w:rsidRPr="000D77D2" w:rsidRDefault="007F7B47" w:rsidP="007F7B47">
      <w:pPr>
        <w:pStyle w:val="Heading2"/>
      </w:pPr>
      <w:bookmarkStart w:id="20" w:name="_Toc297809183"/>
      <w:bookmarkStart w:id="21" w:name="_Toc301700179"/>
      <w:r w:rsidRPr="000D77D2">
        <w:t xml:space="preserve">Completeness Results and Missing </w:t>
      </w:r>
      <w:r>
        <w:t>Elements</w:t>
      </w:r>
      <w:r w:rsidRPr="000D77D2">
        <w:t xml:space="preserve"> for </w:t>
      </w:r>
      <w:bookmarkEnd w:id="19"/>
      <w:bookmarkEnd w:id="20"/>
      <w:r>
        <w:t>USGS Metadata Records</w:t>
      </w:r>
      <w:bookmarkEnd w:id="21"/>
    </w:p>
    <w:p w14:paraId="3EB0AB40" w14:textId="77777777" w:rsidR="007F7B47" w:rsidRPr="0005337C" w:rsidRDefault="007F7B47" w:rsidP="007F7B47">
      <w:r w:rsidRPr="0005337C">
        <w:t xml:space="preserve">The differences between the completeness scores in the following chart reflect concepts that are present in the more complete records and missing from the less complete ones. By organizing </w:t>
      </w:r>
      <w:r>
        <w:t xml:space="preserve">records based on their </w:t>
      </w:r>
      <w:r w:rsidRPr="004F60D6">
        <w:t>score</w:t>
      </w:r>
      <w:r>
        <w:t>s across all three levels</w:t>
      </w:r>
      <w:r w:rsidRPr="004F60D6">
        <w:t xml:space="preserve"> </w:t>
      </w:r>
      <w:r>
        <w:t xml:space="preserve">we create a set of </w:t>
      </w:r>
      <w:r w:rsidRPr="0005337C">
        <w:t>signatures</w:t>
      </w:r>
      <w:r>
        <w:t xml:space="preserve"> for the collection, which allows us to identify </w:t>
      </w:r>
      <w:r w:rsidRPr="0005337C">
        <w:t>group</w:t>
      </w:r>
      <w:r>
        <w:t>s of</w:t>
      </w:r>
      <w:r w:rsidRPr="0005337C">
        <w:t xml:space="preserve"> records that</w:t>
      </w:r>
      <w:r w:rsidR="00575451">
        <w:t xml:space="preserve"> </w:t>
      </w:r>
      <w:r w:rsidR="00A6611F">
        <w:t>typically</w:t>
      </w:r>
      <w:r w:rsidRPr="0005337C">
        <w:t xml:space="preserve"> contain the same concepts</w:t>
      </w:r>
      <w:r w:rsidR="00A6611F">
        <w:t>.</w:t>
      </w:r>
    </w:p>
    <w:p w14:paraId="1AA67AD0" w14:textId="77777777" w:rsidR="007F7B47" w:rsidRPr="0005337C" w:rsidRDefault="007F7B47" w:rsidP="007F7B47"/>
    <w:p w14:paraId="7FC238C1" w14:textId="77777777" w:rsidR="007F7B47" w:rsidRPr="001B1230" w:rsidRDefault="007F7B47" w:rsidP="007F7B47">
      <w:r>
        <w:t>W</w:t>
      </w:r>
      <w:r w:rsidRPr="0005337C">
        <w:t xml:space="preserve">e report completeness for the three </w:t>
      </w:r>
      <w:r>
        <w:t>DataCite</w:t>
      </w:r>
      <w:r w:rsidRPr="0005337C">
        <w:t xml:space="preserve"> recommendation </w:t>
      </w:r>
      <w:r>
        <w:t>levels</w:t>
      </w:r>
      <w:r w:rsidRPr="0005337C">
        <w:t xml:space="preserve">. The order of the </w:t>
      </w:r>
      <w:r w:rsidR="00575451">
        <w:t>levels</w:t>
      </w:r>
      <w:r w:rsidRPr="0005337C">
        <w:t xml:space="preserve"> is mandatory, recommended, and optional. </w:t>
      </w:r>
      <w:r w:rsidR="00724A2D">
        <w:t xml:space="preserve"> </w:t>
      </w:r>
      <w:r>
        <w:t>A score of “0 0 0</w:t>
      </w:r>
      <w:r w:rsidRPr="0005337C">
        <w:t xml:space="preserve">” indicates that the CSDGM </w:t>
      </w:r>
      <w:r>
        <w:t>record is as complete as possible with respect to the DataCite recommendations</w:t>
      </w:r>
      <w:r w:rsidRPr="0005337C">
        <w:t>.</w:t>
      </w:r>
      <w:r>
        <w:t xml:space="preserve"> There are 17 complete records in this sample of 617 (top row in Figure below).</w:t>
      </w:r>
      <w:r w:rsidR="00724A2D">
        <w:t xml:space="preserve"> </w:t>
      </w:r>
      <w:r>
        <w:t xml:space="preserve">The largest groups of records have scores of 1 1 2 (one missing mandatory and recommended </w:t>
      </w:r>
      <w:r w:rsidR="00A6611F">
        <w:t>concept</w:t>
      </w:r>
      <w:r>
        <w:t xml:space="preserve"> and two missing optional </w:t>
      </w:r>
      <w:r w:rsidR="00A6611F">
        <w:t>concepts</w:t>
      </w:r>
      <w:r>
        <w:t xml:space="preserve">, 109 records) and 0 0 1 (one missing optional </w:t>
      </w:r>
      <w:r w:rsidR="00A6611F">
        <w:t>concept</w:t>
      </w:r>
      <w:r>
        <w:t>, 105 records).</w:t>
      </w:r>
    </w:p>
    <w:p w14:paraId="590830FC" w14:textId="77777777" w:rsidR="0034047E" w:rsidRDefault="0034047E" w:rsidP="00997C7E">
      <w:r>
        <w:rPr>
          <w:noProof/>
        </w:rPr>
        <w:lastRenderedPageBreak/>
        <w:drawing>
          <wp:inline distT="0" distB="0" distL="0" distR="0" wp14:anchorId="3AD7C0F6" wp14:editId="02126C0C">
            <wp:extent cx="6057900" cy="46863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A4C0A8A" w14:textId="77777777" w:rsidR="007C29D7" w:rsidRDefault="007C29D7" w:rsidP="00515894"/>
    <w:p w14:paraId="423D258D" w14:textId="77777777" w:rsidR="006479DE" w:rsidRPr="0005337C" w:rsidRDefault="00515894" w:rsidP="00515894">
      <w:pPr>
        <w:rPr>
          <w:rFonts w:cs="Times New Roman"/>
        </w:rPr>
      </w:pPr>
      <w:r w:rsidRPr="0005337C">
        <w:t xml:space="preserve">The </w:t>
      </w:r>
      <w:r w:rsidR="00A11151" w:rsidRPr="0005337C">
        <w:t xml:space="preserve">following </w:t>
      </w:r>
      <w:r w:rsidR="00766B46" w:rsidRPr="0005337C">
        <w:t>T</w:t>
      </w:r>
      <w:r w:rsidRPr="0005337C">
        <w:t xml:space="preserve">able shows the number </w:t>
      </w:r>
      <w:r w:rsidRPr="0005337C">
        <w:rPr>
          <w:rFonts w:cs="Times New Roman"/>
        </w:rPr>
        <w:t>of records in the collection for each</w:t>
      </w:r>
      <w:r w:rsidR="00BD09B5" w:rsidRPr="0005337C">
        <w:rPr>
          <w:rFonts w:cs="Times New Roman"/>
        </w:rPr>
        <w:t xml:space="preserve"> signature </w:t>
      </w:r>
      <w:r w:rsidR="00766B46" w:rsidRPr="0005337C">
        <w:rPr>
          <w:rFonts w:cs="Times New Roman"/>
        </w:rPr>
        <w:t>score</w:t>
      </w:r>
      <w:r w:rsidR="00BD09B5" w:rsidRPr="0005337C">
        <w:rPr>
          <w:rFonts w:cs="Times New Roman"/>
        </w:rPr>
        <w:t xml:space="preserve">. </w:t>
      </w:r>
      <w:r w:rsidR="00766B46" w:rsidRPr="0005337C">
        <w:rPr>
          <w:rFonts w:cs="Times New Roman"/>
        </w:rPr>
        <w:t>Each row in the Table corresponds to a group of records with the same set of scores (termed a signature), given in the first column. The second column gives the total number of records in each group, e.g. 17 records have the signature “</w:t>
      </w:r>
      <w:r w:rsidR="00A02345">
        <w:rPr>
          <w:rFonts w:cs="Times New Roman"/>
        </w:rPr>
        <w:t>0 0 0</w:t>
      </w:r>
      <w:r w:rsidR="00766B46" w:rsidRPr="0005337C">
        <w:rPr>
          <w:rFonts w:cs="Times New Roman"/>
        </w:rPr>
        <w:t xml:space="preserve">”.  Subsequent columns give the number of records that include </w:t>
      </w:r>
      <w:r w:rsidR="006479DE" w:rsidRPr="0005337C">
        <w:rPr>
          <w:rFonts w:cs="Times New Roman"/>
        </w:rPr>
        <w:t xml:space="preserve">specific concepts given in the titles. The </w:t>
      </w:r>
      <w:r w:rsidR="00C0066C">
        <w:rPr>
          <w:rFonts w:cs="Times New Roman"/>
        </w:rPr>
        <w:t>DataCite</w:t>
      </w:r>
      <w:r w:rsidR="00154FCD" w:rsidRPr="0005337C">
        <w:rPr>
          <w:rFonts w:cs="Times New Roman"/>
        </w:rPr>
        <w:t xml:space="preserve"> </w:t>
      </w:r>
      <w:r w:rsidR="006479DE" w:rsidRPr="0005337C">
        <w:rPr>
          <w:rFonts w:cs="Times New Roman"/>
        </w:rPr>
        <w:t xml:space="preserve">recommendation concepts that do not occur within the </w:t>
      </w:r>
      <w:r w:rsidR="00154FCD" w:rsidRPr="0005337C">
        <w:rPr>
          <w:rFonts w:cs="Times New Roman"/>
        </w:rPr>
        <w:t xml:space="preserve">CSDGM </w:t>
      </w:r>
      <w:r w:rsidR="006479DE" w:rsidRPr="0005337C">
        <w:rPr>
          <w:rFonts w:cs="Times New Roman"/>
        </w:rPr>
        <w:t>dialect have been removed.</w:t>
      </w:r>
    </w:p>
    <w:p w14:paraId="3ED66EC2" w14:textId="77777777" w:rsidR="006479DE" w:rsidRPr="0005337C" w:rsidRDefault="006479DE" w:rsidP="00515894">
      <w:pPr>
        <w:rPr>
          <w:rFonts w:cs="Times New Roman"/>
        </w:rPr>
      </w:pPr>
    </w:p>
    <w:p w14:paraId="4363EED4" w14:textId="77777777" w:rsidR="0055199F" w:rsidRPr="0005337C" w:rsidRDefault="002B00E8" w:rsidP="00515894">
      <w:pPr>
        <w:rPr>
          <w:rFonts w:cs="Times New Roman"/>
        </w:rPr>
      </w:pPr>
      <w:r>
        <w:rPr>
          <w:rFonts w:cs="Times New Roman"/>
        </w:rPr>
        <w:t>Each of the</w:t>
      </w:r>
      <w:r w:rsidRPr="0005337C">
        <w:rPr>
          <w:rFonts w:cs="Times New Roman"/>
        </w:rPr>
        <w:t xml:space="preserve"> </w:t>
      </w:r>
      <w:r w:rsidR="006479DE" w:rsidRPr="0005337C">
        <w:rPr>
          <w:rFonts w:cs="Times New Roman"/>
        </w:rPr>
        <w:t xml:space="preserve">17 records with a signature </w:t>
      </w:r>
      <w:r w:rsidR="00A02345">
        <w:rPr>
          <w:rFonts w:cs="Times New Roman"/>
        </w:rPr>
        <w:t>0 0 0</w:t>
      </w:r>
      <w:r w:rsidR="006479DE" w:rsidRPr="0005337C">
        <w:rPr>
          <w:rFonts w:cs="Times New Roman"/>
        </w:rPr>
        <w:t xml:space="preserve"> (in the first row) </w:t>
      </w:r>
      <w:r w:rsidR="0093062F">
        <w:rPr>
          <w:rFonts w:cs="Times New Roman"/>
        </w:rPr>
        <w:t>contain</w:t>
      </w:r>
      <w:r>
        <w:rPr>
          <w:rFonts w:cs="Times New Roman"/>
        </w:rPr>
        <w:t xml:space="preserve"> </w:t>
      </w:r>
      <w:r w:rsidR="00DD3224">
        <w:rPr>
          <w:rFonts w:cs="Times New Roman"/>
        </w:rPr>
        <w:t>all of the</w:t>
      </w:r>
      <w:r>
        <w:rPr>
          <w:rFonts w:cs="Times New Roman"/>
        </w:rPr>
        <w:t xml:space="preserve"> concepts</w:t>
      </w:r>
      <w:r w:rsidR="006479DE" w:rsidRPr="0005337C">
        <w:rPr>
          <w:rFonts w:cs="Times New Roman"/>
        </w:rPr>
        <w:t>, so each column has a 17.</w:t>
      </w:r>
      <w:r w:rsidR="00F05FE3">
        <w:rPr>
          <w:rFonts w:cs="Times New Roman"/>
        </w:rPr>
        <w:t xml:space="preserve"> </w:t>
      </w:r>
      <w:r w:rsidR="00F05FE3" w:rsidRPr="00504430">
        <w:rPr>
          <w:rFonts w:cs="Times New Roman"/>
        </w:rPr>
        <w:t xml:space="preserve">It is often the case that metadata records with a particular signature score share the same concepts. </w:t>
      </w:r>
      <w:r w:rsidR="006479DE" w:rsidRPr="0005337C">
        <w:rPr>
          <w:rFonts w:cs="Times New Roman"/>
        </w:rPr>
        <w:t>The records in the second group (</w:t>
      </w:r>
      <w:r w:rsidR="00A02345">
        <w:rPr>
          <w:rFonts w:cs="Times New Roman"/>
        </w:rPr>
        <w:t>0 0 1</w:t>
      </w:r>
      <w:r w:rsidR="006479DE" w:rsidRPr="0005337C">
        <w:rPr>
          <w:rFonts w:cs="Times New Roman"/>
        </w:rPr>
        <w:t>) are all missing the Resource Format concept, indicated by a zero in the Resource Format column</w:t>
      </w:r>
      <w:r w:rsidR="00154FCD" w:rsidRPr="0005337C">
        <w:rPr>
          <w:rFonts w:cs="Times New Roman"/>
        </w:rPr>
        <w:t xml:space="preserve"> </w:t>
      </w:r>
      <w:r w:rsidR="00E227B1">
        <w:rPr>
          <w:rFonts w:cs="Times New Roman"/>
        </w:rPr>
        <w:t xml:space="preserve">(shaded) </w:t>
      </w:r>
      <w:r w:rsidR="00A02345">
        <w:rPr>
          <w:rFonts w:cs="Times New Roman"/>
        </w:rPr>
        <w:t>for the 0 0 1</w:t>
      </w:r>
      <w:r w:rsidR="00154FCD" w:rsidRPr="0005337C">
        <w:rPr>
          <w:rFonts w:cs="Times New Roman"/>
        </w:rPr>
        <w:t xml:space="preserve"> </w:t>
      </w:r>
      <w:r w:rsidR="00A2426D" w:rsidRPr="0005337C">
        <w:rPr>
          <w:rFonts w:cs="Times New Roman"/>
        </w:rPr>
        <w:t xml:space="preserve">signature </w:t>
      </w:r>
      <w:r w:rsidR="00154FCD" w:rsidRPr="0005337C">
        <w:rPr>
          <w:rFonts w:cs="Times New Roman"/>
        </w:rPr>
        <w:t>row</w:t>
      </w:r>
      <w:r w:rsidR="006479DE" w:rsidRPr="0005337C">
        <w:rPr>
          <w:rFonts w:cs="Times New Roman"/>
        </w:rPr>
        <w:t>.</w:t>
      </w:r>
      <w:r w:rsidR="00071960" w:rsidRPr="0005337C">
        <w:rPr>
          <w:rFonts w:cs="Times New Roman"/>
        </w:rPr>
        <w:t xml:space="preserve"> This homogeneity</w:t>
      </w:r>
      <w:r w:rsidR="00E227B1">
        <w:rPr>
          <w:rFonts w:cs="Times New Roman"/>
        </w:rPr>
        <w:t>, identical record counts across entire row</w:t>
      </w:r>
      <w:r w:rsidR="002C3CE9">
        <w:rPr>
          <w:rFonts w:cs="Times New Roman"/>
        </w:rPr>
        <w:t>s</w:t>
      </w:r>
      <w:r w:rsidR="00E227B1">
        <w:rPr>
          <w:rFonts w:cs="Times New Roman"/>
        </w:rPr>
        <w:t>,</w:t>
      </w:r>
      <w:r w:rsidR="00071960" w:rsidRPr="0005337C">
        <w:rPr>
          <w:rFonts w:cs="Times New Roman"/>
        </w:rPr>
        <w:t xml:space="preserve"> is shared with</w:t>
      </w:r>
      <w:r w:rsidR="005D5F51" w:rsidRPr="0005337C">
        <w:rPr>
          <w:rFonts w:cs="Times New Roman"/>
        </w:rPr>
        <w:t xml:space="preserve"> 11 out of 14 signature groups</w:t>
      </w:r>
      <w:r w:rsidR="00F05FE3">
        <w:rPr>
          <w:rFonts w:cs="Times New Roman"/>
        </w:rPr>
        <w:t xml:space="preserve">. The remaining three signature groups: </w:t>
      </w:r>
      <w:r w:rsidR="00A02345">
        <w:rPr>
          <w:rFonts w:cs="Times New Roman"/>
        </w:rPr>
        <w:t>0 1 2, 1 1 1, and 1 1 2</w:t>
      </w:r>
      <w:r w:rsidR="00F05FE3">
        <w:rPr>
          <w:rFonts w:cs="Times New Roman"/>
        </w:rPr>
        <w:t>, have records that do not contain the same concepts as the rest of the signature group</w:t>
      </w:r>
      <w:r w:rsidR="00F379D3">
        <w:rPr>
          <w:rFonts w:cs="Times New Roman"/>
        </w:rPr>
        <w:t xml:space="preserve"> (bold cells)</w:t>
      </w:r>
      <w:r w:rsidR="00F05FE3">
        <w:rPr>
          <w:rFonts w:cs="Times New Roman"/>
        </w:rPr>
        <w:t>.</w:t>
      </w:r>
      <w:r w:rsidR="00CE7D9D">
        <w:rPr>
          <w:rFonts w:cs="Times New Roman"/>
        </w:rPr>
        <w:t xml:space="preserve"> </w:t>
      </w:r>
      <w:r w:rsidR="000B029C">
        <w:rPr>
          <w:rFonts w:cs="Times New Roman"/>
        </w:rPr>
        <w:t xml:space="preserve">The percentage of records that deviate from their signature group is just under 5%, and every record that deviates from it’s signature group deviates in the same way as other </w:t>
      </w:r>
      <w:r w:rsidR="00E5716F">
        <w:rPr>
          <w:rFonts w:cs="Times New Roman"/>
        </w:rPr>
        <w:t xml:space="preserve">deviant </w:t>
      </w:r>
      <w:r w:rsidR="000B029C">
        <w:rPr>
          <w:rFonts w:cs="Times New Roman"/>
        </w:rPr>
        <w:t xml:space="preserve">records </w:t>
      </w:r>
      <w:r w:rsidR="00E5716F">
        <w:rPr>
          <w:rFonts w:cs="Times New Roman"/>
        </w:rPr>
        <w:t xml:space="preserve">in </w:t>
      </w:r>
      <w:r w:rsidR="000B029C">
        <w:rPr>
          <w:rFonts w:cs="Times New Roman"/>
        </w:rPr>
        <w:t xml:space="preserve">that </w:t>
      </w:r>
      <w:r w:rsidR="00E5716F">
        <w:rPr>
          <w:rFonts w:cs="Times New Roman"/>
        </w:rPr>
        <w:t>signature group.</w:t>
      </w:r>
    </w:p>
    <w:p w14:paraId="6BCE197F" w14:textId="77777777" w:rsidR="0055199F" w:rsidRPr="0005337C" w:rsidRDefault="0055199F" w:rsidP="00515894">
      <w:pPr>
        <w:rPr>
          <w:rFonts w:cs="Times New Roman"/>
        </w:rPr>
      </w:pPr>
    </w:p>
    <w:p w14:paraId="5CB51F36" w14:textId="77777777" w:rsidR="00A6611F" w:rsidRPr="00E5716F" w:rsidRDefault="00CE7D9D">
      <w:pPr>
        <w:rPr>
          <w:rFonts w:cs="Times New Roman"/>
        </w:rPr>
      </w:pPr>
      <w:r>
        <w:lastRenderedPageBreak/>
        <w:t>The</w:t>
      </w:r>
      <w:r w:rsidR="00997C7E" w:rsidRPr="0005337C">
        <w:t xml:space="preserve"> 17 records in the sample collection that </w:t>
      </w:r>
      <w:r w:rsidR="003911E6">
        <w:t>are complete with respect to the DataCite recommendation</w:t>
      </w:r>
      <w:r>
        <w:t xml:space="preserve"> are</w:t>
      </w:r>
      <w:r w:rsidR="00353994" w:rsidRPr="0005337C">
        <w:rPr>
          <w:rFonts w:cs="Times New Roman"/>
        </w:rPr>
        <w:t xml:space="preserve"> bright spots </w:t>
      </w:r>
      <w:r>
        <w:rPr>
          <w:rFonts w:cs="Times New Roman"/>
        </w:rPr>
        <w:t xml:space="preserve">that </w:t>
      </w:r>
      <w:r w:rsidR="00353994" w:rsidRPr="0005337C">
        <w:rPr>
          <w:rFonts w:cs="Times New Roman"/>
        </w:rPr>
        <w:t xml:space="preserve">can be </w:t>
      </w:r>
      <w:r w:rsidR="0033760B" w:rsidRPr="0005337C">
        <w:rPr>
          <w:rFonts w:cs="Times New Roman"/>
        </w:rPr>
        <w:t xml:space="preserve">utilized as examples to </w:t>
      </w:r>
      <w:r w:rsidR="00B5666C" w:rsidRPr="0005337C">
        <w:rPr>
          <w:rFonts w:cs="Times New Roman"/>
        </w:rPr>
        <w:t>inform the process of improving</w:t>
      </w:r>
      <w:r w:rsidR="0033760B" w:rsidRPr="0005337C">
        <w:rPr>
          <w:rFonts w:cs="Times New Roman"/>
        </w:rPr>
        <w:t xml:space="preserve"> the rest of the collection.</w:t>
      </w:r>
      <w:r w:rsidR="00A84CC5" w:rsidRPr="0005337C">
        <w:rPr>
          <w:rFonts w:cs="Times New Roman"/>
        </w:rPr>
        <w:t xml:space="preserve"> They can also </w:t>
      </w:r>
      <w:r w:rsidR="006479DE" w:rsidRPr="0005337C">
        <w:rPr>
          <w:rFonts w:cs="Times New Roman"/>
        </w:rPr>
        <w:t xml:space="preserve">help </w:t>
      </w:r>
      <w:r w:rsidR="00A84CC5" w:rsidRPr="0005337C">
        <w:rPr>
          <w:rFonts w:cs="Times New Roman"/>
        </w:rPr>
        <w:t xml:space="preserve">identify </w:t>
      </w:r>
      <w:r w:rsidR="00A11151" w:rsidRPr="0005337C">
        <w:rPr>
          <w:rFonts w:cs="Times New Roman"/>
        </w:rPr>
        <w:t>expert knowledge within the organization that can serve as a resource for the metadata improvement process.</w:t>
      </w:r>
    </w:p>
    <w:p w14:paraId="2B7B410C" w14:textId="77777777" w:rsidR="00515894" w:rsidRPr="000D77D2" w:rsidRDefault="00EA7423" w:rsidP="00515894">
      <w:pPr>
        <w:pStyle w:val="Heading2"/>
      </w:pPr>
      <w:bookmarkStart w:id="22" w:name="_Toc301700180"/>
      <w:r w:rsidRPr="000D77D2">
        <w:t>Signature</w:t>
      </w:r>
      <w:r w:rsidR="00C0066C">
        <w:t xml:space="preserve"> Groups</w:t>
      </w:r>
      <w:r w:rsidRPr="000D77D2">
        <w:t xml:space="preserve"> </w:t>
      </w:r>
      <w:r w:rsidR="0053219F" w:rsidRPr="000D77D2">
        <w:t>with</w:t>
      </w:r>
      <w:r w:rsidR="00C80D62" w:rsidRPr="000D77D2">
        <w:t xml:space="preserve"> </w:t>
      </w:r>
      <w:r w:rsidR="002F129D" w:rsidRPr="000D77D2">
        <w:t>Concept Occurrence</w:t>
      </w:r>
      <w:bookmarkEnd w:id="22"/>
      <w:r w:rsidR="002F129D" w:rsidRPr="000D77D2">
        <w:t xml:space="preserve"> </w:t>
      </w:r>
    </w:p>
    <w:tbl>
      <w:tblPr>
        <w:tblStyle w:val="TableGrid"/>
        <w:tblW w:w="9437" w:type="dxa"/>
        <w:jc w:val="center"/>
        <w:tblCellMar>
          <w:left w:w="115" w:type="dxa"/>
          <w:right w:w="115" w:type="dxa"/>
        </w:tblCellMar>
        <w:tblLook w:val="04A0" w:firstRow="1" w:lastRow="0" w:firstColumn="1" w:lastColumn="0" w:noHBand="0" w:noVBand="1"/>
      </w:tblPr>
      <w:tblGrid>
        <w:gridCol w:w="801"/>
        <w:gridCol w:w="696"/>
        <w:gridCol w:w="871"/>
        <w:gridCol w:w="871"/>
        <w:gridCol w:w="940"/>
        <w:gridCol w:w="976"/>
        <w:gridCol w:w="867"/>
        <w:gridCol w:w="696"/>
        <w:gridCol w:w="782"/>
        <w:gridCol w:w="871"/>
        <w:gridCol w:w="1066"/>
      </w:tblGrid>
      <w:tr w:rsidR="00D9488E" w:rsidRPr="00E5791C" w14:paraId="0FF5BF5E" w14:textId="77777777" w:rsidTr="001B72C0">
        <w:trPr>
          <w:trHeight w:val="369"/>
          <w:jc w:val="center"/>
        </w:trPr>
        <w:tc>
          <w:tcPr>
            <w:tcW w:w="801" w:type="dxa"/>
            <w:noWrap/>
            <w:hideMark/>
          </w:tcPr>
          <w:p w14:paraId="327B2873"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Sign</w:t>
            </w:r>
            <w:r w:rsidR="00E5791C" w:rsidRPr="00FF6352">
              <w:rPr>
                <w:rFonts w:eastAsia="Times New Roman" w:cs="Arial"/>
                <w:b/>
                <w:sz w:val="16"/>
                <w:szCs w:val="16"/>
              </w:rPr>
              <w:t>a</w:t>
            </w:r>
            <w:r w:rsidRPr="00FF6352">
              <w:rPr>
                <w:rFonts w:eastAsia="Times New Roman" w:cs="Arial"/>
                <w:b/>
                <w:sz w:val="16"/>
                <w:szCs w:val="16"/>
              </w:rPr>
              <w:t>ture</w:t>
            </w:r>
          </w:p>
        </w:tc>
        <w:tc>
          <w:tcPr>
            <w:tcW w:w="696" w:type="dxa"/>
            <w:noWrap/>
            <w:hideMark/>
          </w:tcPr>
          <w:p w14:paraId="39CB9B5F"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Record Count</w:t>
            </w:r>
          </w:p>
        </w:tc>
        <w:tc>
          <w:tcPr>
            <w:tcW w:w="871" w:type="dxa"/>
            <w:shd w:val="clear" w:color="auto" w:fill="F2DBDB" w:themeFill="accent2" w:themeFillTint="33"/>
            <w:noWrap/>
            <w:hideMark/>
          </w:tcPr>
          <w:p w14:paraId="53144BF3"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Author/ Originator</w:t>
            </w:r>
          </w:p>
        </w:tc>
        <w:tc>
          <w:tcPr>
            <w:tcW w:w="871" w:type="dxa"/>
            <w:shd w:val="clear" w:color="auto" w:fill="F2DBDB" w:themeFill="accent2" w:themeFillTint="33"/>
            <w:noWrap/>
            <w:hideMark/>
          </w:tcPr>
          <w:p w14:paraId="4CB28B35"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Publisher</w:t>
            </w:r>
          </w:p>
        </w:tc>
        <w:tc>
          <w:tcPr>
            <w:tcW w:w="940" w:type="dxa"/>
            <w:shd w:val="clear" w:color="auto" w:fill="F2DBDB" w:themeFill="accent2" w:themeFillTint="33"/>
            <w:noWrap/>
            <w:hideMark/>
          </w:tcPr>
          <w:p w14:paraId="7893599A"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Resource Creation/ Revision Date</w:t>
            </w:r>
          </w:p>
        </w:tc>
        <w:tc>
          <w:tcPr>
            <w:tcW w:w="976" w:type="dxa"/>
            <w:shd w:val="clear" w:color="auto" w:fill="C6D9F1" w:themeFill="text2" w:themeFillTint="33"/>
            <w:noWrap/>
            <w:hideMark/>
          </w:tcPr>
          <w:p w14:paraId="47E1519F"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Contributor Name</w:t>
            </w:r>
          </w:p>
        </w:tc>
        <w:tc>
          <w:tcPr>
            <w:tcW w:w="867" w:type="dxa"/>
            <w:shd w:val="clear" w:color="auto" w:fill="C6D9F1" w:themeFill="text2" w:themeFillTint="33"/>
            <w:noWrap/>
            <w:hideMark/>
          </w:tcPr>
          <w:p w14:paraId="2A051129"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Resource Type</w:t>
            </w:r>
          </w:p>
        </w:tc>
        <w:tc>
          <w:tcPr>
            <w:tcW w:w="696" w:type="dxa"/>
            <w:shd w:val="clear" w:color="auto" w:fill="EAF1DD" w:themeFill="accent3" w:themeFillTint="33"/>
            <w:noWrap/>
            <w:hideMark/>
          </w:tcPr>
          <w:p w14:paraId="1F7027EA"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Spatial Extent</w:t>
            </w:r>
          </w:p>
        </w:tc>
        <w:tc>
          <w:tcPr>
            <w:tcW w:w="782" w:type="dxa"/>
            <w:shd w:val="clear" w:color="auto" w:fill="EAF1DD" w:themeFill="accent3" w:themeFillTint="33"/>
            <w:noWrap/>
            <w:hideMark/>
          </w:tcPr>
          <w:p w14:paraId="2CB80391"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Transfer Size</w:t>
            </w:r>
          </w:p>
        </w:tc>
        <w:tc>
          <w:tcPr>
            <w:tcW w:w="871" w:type="dxa"/>
            <w:shd w:val="clear" w:color="auto" w:fill="EAF1DD" w:themeFill="accent3" w:themeFillTint="33"/>
            <w:noWrap/>
            <w:hideMark/>
          </w:tcPr>
          <w:p w14:paraId="2A6D9710"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Resource Format</w:t>
            </w:r>
          </w:p>
        </w:tc>
        <w:tc>
          <w:tcPr>
            <w:tcW w:w="1066" w:type="dxa"/>
            <w:shd w:val="clear" w:color="auto" w:fill="EAF1DD" w:themeFill="accent3" w:themeFillTint="33"/>
            <w:noWrap/>
            <w:hideMark/>
          </w:tcPr>
          <w:p w14:paraId="4948FBEE"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Rights</w:t>
            </w:r>
          </w:p>
        </w:tc>
      </w:tr>
      <w:tr w:rsidR="00D9488E" w:rsidRPr="000D77D2" w14:paraId="613BFBB4" w14:textId="77777777" w:rsidTr="001B72C0">
        <w:trPr>
          <w:trHeight w:val="369"/>
          <w:jc w:val="center"/>
        </w:trPr>
        <w:tc>
          <w:tcPr>
            <w:tcW w:w="801" w:type="dxa"/>
            <w:noWrap/>
            <w:hideMark/>
          </w:tcPr>
          <w:p w14:paraId="61BB2DD2"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0 0 0</w:t>
            </w:r>
          </w:p>
        </w:tc>
        <w:tc>
          <w:tcPr>
            <w:tcW w:w="696" w:type="dxa"/>
            <w:noWrap/>
            <w:hideMark/>
          </w:tcPr>
          <w:p w14:paraId="64D9C5BA"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871" w:type="dxa"/>
            <w:shd w:val="clear" w:color="auto" w:fill="F2DBDB" w:themeFill="accent2" w:themeFillTint="33"/>
            <w:noWrap/>
            <w:hideMark/>
          </w:tcPr>
          <w:p w14:paraId="118354C1"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871" w:type="dxa"/>
            <w:shd w:val="clear" w:color="auto" w:fill="F2DBDB" w:themeFill="accent2" w:themeFillTint="33"/>
            <w:noWrap/>
            <w:hideMark/>
          </w:tcPr>
          <w:p w14:paraId="76571DF7"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940" w:type="dxa"/>
            <w:shd w:val="clear" w:color="auto" w:fill="F2DBDB" w:themeFill="accent2" w:themeFillTint="33"/>
            <w:noWrap/>
            <w:hideMark/>
          </w:tcPr>
          <w:p w14:paraId="0725933B"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976" w:type="dxa"/>
            <w:shd w:val="clear" w:color="auto" w:fill="C6D9F1" w:themeFill="text2" w:themeFillTint="33"/>
            <w:noWrap/>
            <w:hideMark/>
          </w:tcPr>
          <w:p w14:paraId="478DF3B5"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867" w:type="dxa"/>
            <w:shd w:val="clear" w:color="auto" w:fill="C6D9F1" w:themeFill="text2" w:themeFillTint="33"/>
            <w:noWrap/>
            <w:hideMark/>
          </w:tcPr>
          <w:p w14:paraId="2BCB4637"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696" w:type="dxa"/>
            <w:shd w:val="clear" w:color="auto" w:fill="EAF1DD" w:themeFill="accent3" w:themeFillTint="33"/>
            <w:noWrap/>
            <w:hideMark/>
          </w:tcPr>
          <w:p w14:paraId="30516F31"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782" w:type="dxa"/>
            <w:shd w:val="clear" w:color="auto" w:fill="EAF1DD" w:themeFill="accent3" w:themeFillTint="33"/>
            <w:noWrap/>
            <w:hideMark/>
          </w:tcPr>
          <w:p w14:paraId="3F238205"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871" w:type="dxa"/>
            <w:shd w:val="clear" w:color="auto" w:fill="EAF1DD" w:themeFill="accent3" w:themeFillTint="33"/>
            <w:noWrap/>
            <w:hideMark/>
          </w:tcPr>
          <w:p w14:paraId="503FBDC7"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1066" w:type="dxa"/>
            <w:shd w:val="clear" w:color="auto" w:fill="EAF1DD" w:themeFill="accent3" w:themeFillTint="33"/>
            <w:noWrap/>
            <w:hideMark/>
          </w:tcPr>
          <w:p w14:paraId="38604B78"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r>
      <w:tr w:rsidR="00D9488E" w:rsidRPr="000D77D2" w14:paraId="4724B812" w14:textId="77777777" w:rsidTr="001B72C0">
        <w:trPr>
          <w:trHeight w:val="369"/>
          <w:jc w:val="center"/>
        </w:trPr>
        <w:tc>
          <w:tcPr>
            <w:tcW w:w="801" w:type="dxa"/>
            <w:noWrap/>
            <w:hideMark/>
          </w:tcPr>
          <w:p w14:paraId="553422AC"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0 0 1</w:t>
            </w:r>
          </w:p>
        </w:tc>
        <w:tc>
          <w:tcPr>
            <w:tcW w:w="696" w:type="dxa"/>
            <w:noWrap/>
            <w:hideMark/>
          </w:tcPr>
          <w:p w14:paraId="4C230B1B"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871" w:type="dxa"/>
            <w:shd w:val="clear" w:color="auto" w:fill="F2DBDB" w:themeFill="accent2" w:themeFillTint="33"/>
            <w:noWrap/>
            <w:hideMark/>
          </w:tcPr>
          <w:p w14:paraId="776DF6DA"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871" w:type="dxa"/>
            <w:shd w:val="clear" w:color="auto" w:fill="F2DBDB" w:themeFill="accent2" w:themeFillTint="33"/>
            <w:noWrap/>
            <w:hideMark/>
          </w:tcPr>
          <w:p w14:paraId="50A4068D"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940" w:type="dxa"/>
            <w:shd w:val="clear" w:color="auto" w:fill="F2DBDB" w:themeFill="accent2" w:themeFillTint="33"/>
            <w:noWrap/>
            <w:hideMark/>
          </w:tcPr>
          <w:p w14:paraId="3F9C24B7"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976" w:type="dxa"/>
            <w:shd w:val="clear" w:color="auto" w:fill="C6D9F1" w:themeFill="text2" w:themeFillTint="33"/>
            <w:noWrap/>
            <w:hideMark/>
          </w:tcPr>
          <w:p w14:paraId="643963FC"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867" w:type="dxa"/>
            <w:shd w:val="clear" w:color="auto" w:fill="C6D9F1" w:themeFill="text2" w:themeFillTint="33"/>
            <w:noWrap/>
            <w:hideMark/>
          </w:tcPr>
          <w:p w14:paraId="08BD9CC8"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696" w:type="dxa"/>
            <w:shd w:val="clear" w:color="auto" w:fill="EAF1DD" w:themeFill="accent3" w:themeFillTint="33"/>
            <w:noWrap/>
            <w:hideMark/>
          </w:tcPr>
          <w:p w14:paraId="6D345D26"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782" w:type="dxa"/>
            <w:shd w:val="clear" w:color="auto" w:fill="EAF1DD" w:themeFill="accent3" w:themeFillTint="33"/>
            <w:noWrap/>
            <w:hideMark/>
          </w:tcPr>
          <w:p w14:paraId="0CE6795D"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871" w:type="dxa"/>
            <w:shd w:val="clear" w:color="auto" w:fill="C2D69B" w:themeFill="accent3" w:themeFillTint="99"/>
            <w:noWrap/>
            <w:hideMark/>
          </w:tcPr>
          <w:p w14:paraId="00CA9053" w14:textId="77777777" w:rsidR="00156661" w:rsidRPr="00724A2D" w:rsidRDefault="00156661" w:rsidP="00E5791C">
            <w:pPr>
              <w:jc w:val="center"/>
              <w:rPr>
                <w:rFonts w:eastAsia="Times New Roman" w:cs="Arial"/>
              </w:rPr>
            </w:pPr>
            <w:r w:rsidRPr="00724A2D">
              <w:rPr>
                <w:rFonts w:eastAsia="Times New Roman" w:cs="Arial"/>
              </w:rPr>
              <w:t>0</w:t>
            </w:r>
          </w:p>
        </w:tc>
        <w:tc>
          <w:tcPr>
            <w:tcW w:w="1066" w:type="dxa"/>
            <w:shd w:val="clear" w:color="auto" w:fill="EAF1DD" w:themeFill="accent3" w:themeFillTint="33"/>
            <w:noWrap/>
            <w:hideMark/>
          </w:tcPr>
          <w:p w14:paraId="760F61B8"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r>
      <w:tr w:rsidR="00D9488E" w:rsidRPr="000D77D2" w14:paraId="7D3F2674" w14:textId="77777777" w:rsidTr="001B72C0">
        <w:trPr>
          <w:trHeight w:val="369"/>
          <w:jc w:val="center"/>
        </w:trPr>
        <w:tc>
          <w:tcPr>
            <w:tcW w:w="801" w:type="dxa"/>
            <w:noWrap/>
            <w:hideMark/>
          </w:tcPr>
          <w:p w14:paraId="66B66307"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0 0 2</w:t>
            </w:r>
          </w:p>
        </w:tc>
        <w:tc>
          <w:tcPr>
            <w:tcW w:w="696" w:type="dxa"/>
            <w:noWrap/>
            <w:hideMark/>
          </w:tcPr>
          <w:p w14:paraId="7E01F13C"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871" w:type="dxa"/>
            <w:shd w:val="clear" w:color="auto" w:fill="F2DBDB" w:themeFill="accent2" w:themeFillTint="33"/>
            <w:noWrap/>
            <w:hideMark/>
          </w:tcPr>
          <w:p w14:paraId="2B908801"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871" w:type="dxa"/>
            <w:shd w:val="clear" w:color="auto" w:fill="F2DBDB" w:themeFill="accent2" w:themeFillTint="33"/>
            <w:noWrap/>
            <w:hideMark/>
          </w:tcPr>
          <w:p w14:paraId="62BE55EB"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940" w:type="dxa"/>
            <w:shd w:val="clear" w:color="auto" w:fill="F2DBDB" w:themeFill="accent2" w:themeFillTint="33"/>
            <w:noWrap/>
            <w:hideMark/>
          </w:tcPr>
          <w:p w14:paraId="3AF3041E"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976" w:type="dxa"/>
            <w:shd w:val="clear" w:color="auto" w:fill="C6D9F1" w:themeFill="text2" w:themeFillTint="33"/>
            <w:noWrap/>
            <w:hideMark/>
          </w:tcPr>
          <w:p w14:paraId="17F1D462"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867" w:type="dxa"/>
            <w:shd w:val="clear" w:color="auto" w:fill="C6D9F1" w:themeFill="text2" w:themeFillTint="33"/>
            <w:noWrap/>
            <w:hideMark/>
          </w:tcPr>
          <w:p w14:paraId="336D7324"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696" w:type="dxa"/>
            <w:shd w:val="clear" w:color="auto" w:fill="EAF1DD" w:themeFill="accent3" w:themeFillTint="33"/>
            <w:noWrap/>
            <w:hideMark/>
          </w:tcPr>
          <w:p w14:paraId="08E7071F"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782" w:type="dxa"/>
            <w:shd w:val="clear" w:color="auto" w:fill="C2D69B" w:themeFill="accent3" w:themeFillTint="99"/>
            <w:noWrap/>
            <w:hideMark/>
          </w:tcPr>
          <w:p w14:paraId="2208D7FA" w14:textId="77777777" w:rsidR="00156661" w:rsidRPr="00724A2D" w:rsidRDefault="00156661" w:rsidP="00E5791C">
            <w:pPr>
              <w:jc w:val="center"/>
              <w:rPr>
                <w:rFonts w:eastAsia="Times New Roman" w:cs="Arial"/>
              </w:rPr>
            </w:pPr>
            <w:r w:rsidRPr="00724A2D">
              <w:rPr>
                <w:rFonts w:eastAsia="Times New Roman" w:cs="Arial"/>
              </w:rPr>
              <w:t>0</w:t>
            </w:r>
          </w:p>
        </w:tc>
        <w:tc>
          <w:tcPr>
            <w:tcW w:w="871" w:type="dxa"/>
            <w:shd w:val="clear" w:color="auto" w:fill="C2D69B" w:themeFill="accent3" w:themeFillTint="99"/>
            <w:noWrap/>
            <w:hideMark/>
          </w:tcPr>
          <w:p w14:paraId="48524FA3" w14:textId="77777777" w:rsidR="00156661" w:rsidRPr="00724A2D" w:rsidRDefault="00156661" w:rsidP="00E5791C">
            <w:pPr>
              <w:jc w:val="center"/>
              <w:rPr>
                <w:rFonts w:eastAsia="Times New Roman" w:cs="Arial"/>
              </w:rPr>
            </w:pPr>
            <w:r w:rsidRPr="00724A2D">
              <w:rPr>
                <w:rFonts w:eastAsia="Times New Roman" w:cs="Arial"/>
              </w:rPr>
              <w:t>0</w:t>
            </w:r>
          </w:p>
        </w:tc>
        <w:tc>
          <w:tcPr>
            <w:tcW w:w="1066" w:type="dxa"/>
            <w:shd w:val="clear" w:color="auto" w:fill="EAF1DD" w:themeFill="accent3" w:themeFillTint="33"/>
            <w:noWrap/>
            <w:hideMark/>
          </w:tcPr>
          <w:p w14:paraId="18C5F470"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r>
      <w:tr w:rsidR="00D9488E" w:rsidRPr="000D77D2" w14:paraId="3A92E5C0" w14:textId="77777777" w:rsidTr="001B72C0">
        <w:trPr>
          <w:trHeight w:val="369"/>
          <w:jc w:val="center"/>
        </w:trPr>
        <w:tc>
          <w:tcPr>
            <w:tcW w:w="801" w:type="dxa"/>
            <w:noWrap/>
            <w:hideMark/>
          </w:tcPr>
          <w:p w14:paraId="7AB33210"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0 0 3</w:t>
            </w:r>
          </w:p>
        </w:tc>
        <w:tc>
          <w:tcPr>
            <w:tcW w:w="696" w:type="dxa"/>
            <w:noWrap/>
            <w:hideMark/>
          </w:tcPr>
          <w:p w14:paraId="47948ED1"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871" w:type="dxa"/>
            <w:shd w:val="clear" w:color="auto" w:fill="F2DBDB" w:themeFill="accent2" w:themeFillTint="33"/>
            <w:noWrap/>
            <w:hideMark/>
          </w:tcPr>
          <w:p w14:paraId="2937BD45"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871" w:type="dxa"/>
            <w:shd w:val="clear" w:color="auto" w:fill="F2DBDB" w:themeFill="accent2" w:themeFillTint="33"/>
            <w:noWrap/>
            <w:hideMark/>
          </w:tcPr>
          <w:p w14:paraId="5A64D5A2"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940" w:type="dxa"/>
            <w:shd w:val="clear" w:color="auto" w:fill="F2DBDB" w:themeFill="accent2" w:themeFillTint="33"/>
            <w:noWrap/>
            <w:hideMark/>
          </w:tcPr>
          <w:p w14:paraId="69649253"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976" w:type="dxa"/>
            <w:shd w:val="clear" w:color="auto" w:fill="C6D9F1" w:themeFill="text2" w:themeFillTint="33"/>
            <w:noWrap/>
            <w:hideMark/>
          </w:tcPr>
          <w:p w14:paraId="524E5843"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867" w:type="dxa"/>
            <w:shd w:val="clear" w:color="auto" w:fill="C6D9F1" w:themeFill="text2" w:themeFillTint="33"/>
            <w:noWrap/>
            <w:hideMark/>
          </w:tcPr>
          <w:p w14:paraId="229CE193"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696" w:type="dxa"/>
            <w:shd w:val="clear" w:color="auto" w:fill="EAF1DD" w:themeFill="accent3" w:themeFillTint="33"/>
            <w:noWrap/>
            <w:hideMark/>
          </w:tcPr>
          <w:p w14:paraId="77869911"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782" w:type="dxa"/>
            <w:shd w:val="clear" w:color="auto" w:fill="C2D69B" w:themeFill="accent3" w:themeFillTint="99"/>
            <w:noWrap/>
            <w:hideMark/>
          </w:tcPr>
          <w:p w14:paraId="01AB2B1F" w14:textId="77777777" w:rsidR="00156661" w:rsidRPr="00724A2D" w:rsidRDefault="00156661" w:rsidP="00E5791C">
            <w:pPr>
              <w:jc w:val="center"/>
              <w:rPr>
                <w:rFonts w:eastAsia="Times New Roman" w:cs="Arial"/>
              </w:rPr>
            </w:pPr>
            <w:r w:rsidRPr="00724A2D">
              <w:rPr>
                <w:rFonts w:eastAsia="Times New Roman" w:cs="Arial"/>
              </w:rPr>
              <w:t>0</w:t>
            </w:r>
          </w:p>
        </w:tc>
        <w:tc>
          <w:tcPr>
            <w:tcW w:w="871" w:type="dxa"/>
            <w:shd w:val="clear" w:color="auto" w:fill="C2D69B" w:themeFill="accent3" w:themeFillTint="99"/>
            <w:noWrap/>
            <w:hideMark/>
          </w:tcPr>
          <w:p w14:paraId="1EA2072D" w14:textId="77777777" w:rsidR="00156661" w:rsidRPr="00724A2D" w:rsidRDefault="00156661" w:rsidP="00E5791C">
            <w:pPr>
              <w:jc w:val="center"/>
              <w:rPr>
                <w:rFonts w:eastAsia="Times New Roman" w:cs="Arial"/>
              </w:rPr>
            </w:pPr>
            <w:r w:rsidRPr="00724A2D">
              <w:rPr>
                <w:rFonts w:eastAsia="Times New Roman" w:cs="Arial"/>
              </w:rPr>
              <w:t>0</w:t>
            </w:r>
          </w:p>
        </w:tc>
        <w:tc>
          <w:tcPr>
            <w:tcW w:w="1066" w:type="dxa"/>
            <w:shd w:val="clear" w:color="auto" w:fill="C2D69B" w:themeFill="accent3" w:themeFillTint="99"/>
            <w:noWrap/>
            <w:hideMark/>
          </w:tcPr>
          <w:p w14:paraId="48FA04B1"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r>
      <w:tr w:rsidR="00D9488E" w:rsidRPr="000D77D2" w14:paraId="63664F68" w14:textId="77777777" w:rsidTr="001B72C0">
        <w:trPr>
          <w:trHeight w:val="369"/>
          <w:jc w:val="center"/>
        </w:trPr>
        <w:tc>
          <w:tcPr>
            <w:tcW w:w="801" w:type="dxa"/>
            <w:noWrap/>
            <w:hideMark/>
          </w:tcPr>
          <w:p w14:paraId="3084BC5C"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0 1 1</w:t>
            </w:r>
          </w:p>
        </w:tc>
        <w:tc>
          <w:tcPr>
            <w:tcW w:w="696" w:type="dxa"/>
            <w:noWrap/>
            <w:hideMark/>
          </w:tcPr>
          <w:p w14:paraId="6F3AE571"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871" w:type="dxa"/>
            <w:shd w:val="clear" w:color="auto" w:fill="F2DBDB" w:themeFill="accent2" w:themeFillTint="33"/>
            <w:noWrap/>
            <w:hideMark/>
          </w:tcPr>
          <w:p w14:paraId="41811FF4"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871" w:type="dxa"/>
            <w:shd w:val="clear" w:color="auto" w:fill="F2DBDB" w:themeFill="accent2" w:themeFillTint="33"/>
            <w:noWrap/>
            <w:hideMark/>
          </w:tcPr>
          <w:p w14:paraId="11B3AFE1"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940" w:type="dxa"/>
            <w:shd w:val="clear" w:color="auto" w:fill="F2DBDB" w:themeFill="accent2" w:themeFillTint="33"/>
            <w:noWrap/>
            <w:hideMark/>
          </w:tcPr>
          <w:p w14:paraId="356F1538"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976" w:type="dxa"/>
            <w:shd w:val="clear" w:color="auto" w:fill="C6D9F1" w:themeFill="text2" w:themeFillTint="33"/>
            <w:noWrap/>
            <w:hideMark/>
          </w:tcPr>
          <w:p w14:paraId="018DCDF4"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867" w:type="dxa"/>
            <w:shd w:val="clear" w:color="auto" w:fill="8DB3E2" w:themeFill="text2" w:themeFillTint="66"/>
            <w:noWrap/>
            <w:hideMark/>
          </w:tcPr>
          <w:p w14:paraId="3822BD7E"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EAF1DD" w:themeFill="accent3" w:themeFillTint="33"/>
            <w:noWrap/>
            <w:hideMark/>
          </w:tcPr>
          <w:p w14:paraId="27CC58ED"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782" w:type="dxa"/>
            <w:shd w:val="clear" w:color="auto" w:fill="EAF1DD" w:themeFill="accent3" w:themeFillTint="33"/>
            <w:noWrap/>
            <w:hideMark/>
          </w:tcPr>
          <w:p w14:paraId="657C4C58"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871" w:type="dxa"/>
            <w:shd w:val="clear" w:color="auto" w:fill="C2D69B" w:themeFill="accent3" w:themeFillTint="99"/>
            <w:noWrap/>
            <w:hideMark/>
          </w:tcPr>
          <w:p w14:paraId="6C89BA69"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7AC1444E"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r>
      <w:tr w:rsidR="00D9488E" w:rsidRPr="00E227B1" w14:paraId="00AE0F7F" w14:textId="77777777" w:rsidTr="001B72C0">
        <w:trPr>
          <w:trHeight w:val="369"/>
          <w:jc w:val="center"/>
        </w:trPr>
        <w:tc>
          <w:tcPr>
            <w:tcW w:w="801" w:type="dxa"/>
            <w:noWrap/>
            <w:hideMark/>
          </w:tcPr>
          <w:p w14:paraId="67013859"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0 1 2</w:t>
            </w:r>
          </w:p>
        </w:tc>
        <w:tc>
          <w:tcPr>
            <w:tcW w:w="696" w:type="dxa"/>
            <w:noWrap/>
            <w:hideMark/>
          </w:tcPr>
          <w:p w14:paraId="34DB99EE"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c>
          <w:tcPr>
            <w:tcW w:w="871" w:type="dxa"/>
            <w:shd w:val="clear" w:color="auto" w:fill="F2DBDB" w:themeFill="accent2" w:themeFillTint="33"/>
            <w:noWrap/>
            <w:hideMark/>
          </w:tcPr>
          <w:p w14:paraId="67AD1301"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c>
          <w:tcPr>
            <w:tcW w:w="871" w:type="dxa"/>
            <w:shd w:val="clear" w:color="auto" w:fill="F2DBDB" w:themeFill="accent2" w:themeFillTint="33"/>
            <w:noWrap/>
            <w:hideMark/>
          </w:tcPr>
          <w:p w14:paraId="75BEFB81"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c>
          <w:tcPr>
            <w:tcW w:w="940" w:type="dxa"/>
            <w:shd w:val="clear" w:color="auto" w:fill="F2DBDB" w:themeFill="accent2" w:themeFillTint="33"/>
            <w:noWrap/>
            <w:hideMark/>
          </w:tcPr>
          <w:p w14:paraId="3AC38484"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c>
          <w:tcPr>
            <w:tcW w:w="976" w:type="dxa"/>
            <w:shd w:val="clear" w:color="auto" w:fill="C6D9F1" w:themeFill="text2" w:themeFillTint="33"/>
            <w:noWrap/>
            <w:hideMark/>
          </w:tcPr>
          <w:p w14:paraId="79BF9125"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90</w:t>
            </w:r>
          </w:p>
        </w:tc>
        <w:tc>
          <w:tcPr>
            <w:tcW w:w="867" w:type="dxa"/>
            <w:shd w:val="clear" w:color="auto" w:fill="C6D9F1" w:themeFill="text2" w:themeFillTint="33"/>
            <w:noWrap/>
            <w:hideMark/>
          </w:tcPr>
          <w:p w14:paraId="45302670"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3</w:t>
            </w:r>
          </w:p>
        </w:tc>
        <w:tc>
          <w:tcPr>
            <w:tcW w:w="696" w:type="dxa"/>
            <w:shd w:val="clear" w:color="auto" w:fill="EAF1DD" w:themeFill="accent3" w:themeFillTint="33"/>
            <w:noWrap/>
            <w:hideMark/>
          </w:tcPr>
          <w:p w14:paraId="633F630A"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89</w:t>
            </w:r>
          </w:p>
        </w:tc>
        <w:tc>
          <w:tcPr>
            <w:tcW w:w="782" w:type="dxa"/>
            <w:shd w:val="clear" w:color="auto" w:fill="C2D69B" w:themeFill="accent3" w:themeFillTint="99"/>
            <w:noWrap/>
            <w:hideMark/>
          </w:tcPr>
          <w:p w14:paraId="11C753FF"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26EE1D8D"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17F081BE"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r>
      <w:tr w:rsidR="00D9488E" w:rsidRPr="000D77D2" w14:paraId="0A60490B" w14:textId="77777777" w:rsidTr="001B72C0">
        <w:trPr>
          <w:trHeight w:val="369"/>
          <w:jc w:val="center"/>
        </w:trPr>
        <w:tc>
          <w:tcPr>
            <w:tcW w:w="801" w:type="dxa"/>
            <w:noWrap/>
            <w:hideMark/>
          </w:tcPr>
          <w:p w14:paraId="30953AD4"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0 2 2</w:t>
            </w:r>
          </w:p>
        </w:tc>
        <w:tc>
          <w:tcPr>
            <w:tcW w:w="696" w:type="dxa"/>
            <w:noWrap/>
            <w:hideMark/>
          </w:tcPr>
          <w:p w14:paraId="67FE99A0"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871" w:type="dxa"/>
            <w:shd w:val="clear" w:color="auto" w:fill="F2DBDB" w:themeFill="accent2" w:themeFillTint="33"/>
            <w:noWrap/>
            <w:hideMark/>
          </w:tcPr>
          <w:p w14:paraId="2D5886D3"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871" w:type="dxa"/>
            <w:shd w:val="clear" w:color="auto" w:fill="F2DBDB" w:themeFill="accent2" w:themeFillTint="33"/>
            <w:noWrap/>
            <w:hideMark/>
          </w:tcPr>
          <w:p w14:paraId="383919D4"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940" w:type="dxa"/>
            <w:shd w:val="clear" w:color="auto" w:fill="F2DBDB" w:themeFill="accent2" w:themeFillTint="33"/>
            <w:noWrap/>
            <w:hideMark/>
          </w:tcPr>
          <w:p w14:paraId="01A0B74E"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976" w:type="dxa"/>
            <w:shd w:val="clear" w:color="auto" w:fill="C6D9F1" w:themeFill="text2" w:themeFillTint="33"/>
            <w:noWrap/>
            <w:hideMark/>
          </w:tcPr>
          <w:p w14:paraId="0DA4E449"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867" w:type="dxa"/>
            <w:shd w:val="clear" w:color="auto" w:fill="8DB3E2" w:themeFill="text2" w:themeFillTint="66"/>
            <w:noWrap/>
            <w:hideMark/>
          </w:tcPr>
          <w:p w14:paraId="09D679CC"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C2D69B" w:themeFill="accent3" w:themeFillTint="99"/>
            <w:noWrap/>
            <w:hideMark/>
          </w:tcPr>
          <w:p w14:paraId="040B4BB6"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782" w:type="dxa"/>
            <w:shd w:val="clear" w:color="auto" w:fill="C2D69B" w:themeFill="accent3" w:themeFillTint="99"/>
            <w:noWrap/>
            <w:hideMark/>
          </w:tcPr>
          <w:p w14:paraId="4064309D"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5EA9CEAA"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336A26D3"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r>
      <w:tr w:rsidR="00D9488E" w:rsidRPr="000D77D2" w14:paraId="4FFC9CCF" w14:textId="77777777" w:rsidTr="001B72C0">
        <w:trPr>
          <w:trHeight w:val="369"/>
          <w:jc w:val="center"/>
        </w:trPr>
        <w:tc>
          <w:tcPr>
            <w:tcW w:w="801" w:type="dxa"/>
            <w:noWrap/>
            <w:hideMark/>
          </w:tcPr>
          <w:p w14:paraId="2ADEDD0D"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1 0 0</w:t>
            </w:r>
          </w:p>
        </w:tc>
        <w:tc>
          <w:tcPr>
            <w:tcW w:w="696" w:type="dxa"/>
            <w:noWrap/>
            <w:hideMark/>
          </w:tcPr>
          <w:p w14:paraId="42D2FC16"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871" w:type="dxa"/>
            <w:shd w:val="clear" w:color="auto" w:fill="F2DBDB" w:themeFill="accent2" w:themeFillTint="33"/>
            <w:noWrap/>
            <w:hideMark/>
          </w:tcPr>
          <w:p w14:paraId="331DB2F5"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871" w:type="dxa"/>
            <w:shd w:val="clear" w:color="auto" w:fill="D99594" w:themeFill="accent2" w:themeFillTint="99"/>
            <w:noWrap/>
            <w:hideMark/>
          </w:tcPr>
          <w:p w14:paraId="1567281D"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317AA279"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976" w:type="dxa"/>
            <w:shd w:val="clear" w:color="auto" w:fill="C6D9F1" w:themeFill="text2" w:themeFillTint="33"/>
            <w:noWrap/>
            <w:hideMark/>
          </w:tcPr>
          <w:p w14:paraId="48B7CFCD"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867" w:type="dxa"/>
            <w:shd w:val="clear" w:color="auto" w:fill="C6D9F1" w:themeFill="text2" w:themeFillTint="33"/>
            <w:noWrap/>
            <w:hideMark/>
          </w:tcPr>
          <w:p w14:paraId="4EABCF20"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696" w:type="dxa"/>
            <w:shd w:val="clear" w:color="auto" w:fill="EAF1DD" w:themeFill="accent3" w:themeFillTint="33"/>
            <w:noWrap/>
            <w:hideMark/>
          </w:tcPr>
          <w:p w14:paraId="3035EECB"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782" w:type="dxa"/>
            <w:shd w:val="clear" w:color="auto" w:fill="EAF1DD" w:themeFill="accent3" w:themeFillTint="33"/>
            <w:noWrap/>
            <w:hideMark/>
          </w:tcPr>
          <w:p w14:paraId="2016B85E"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871" w:type="dxa"/>
            <w:shd w:val="clear" w:color="auto" w:fill="EAF1DD" w:themeFill="accent3" w:themeFillTint="33"/>
            <w:noWrap/>
            <w:hideMark/>
          </w:tcPr>
          <w:p w14:paraId="22ABA0BA"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1066" w:type="dxa"/>
            <w:shd w:val="clear" w:color="auto" w:fill="EAF1DD" w:themeFill="accent3" w:themeFillTint="33"/>
            <w:noWrap/>
            <w:hideMark/>
          </w:tcPr>
          <w:p w14:paraId="2D41CA5A"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r>
      <w:tr w:rsidR="00D9488E" w:rsidRPr="000D77D2" w14:paraId="2EF6783A" w14:textId="77777777" w:rsidTr="001B72C0">
        <w:trPr>
          <w:trHeight w:val="369"/>
          <w:jc w:val="center"/>
        </w:trPr>
        <w:tc>
          <w:tcPr>
            <w:tcW w:w="801" w:type="dxa"/>
            <w:noWrap/>
            <w:hideMark/>
          </w:tcPr>
          <w:p w14:paraId="2918A14B"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1 0 1</w:t>
            </w:r>
          </w:p>
        </w:tc>
        <w:tc>
          <w:tcPr>
            <w:tcW w:w="696" w:type="dxa"/>
            <w:noWrap/>
            <w:hideMark/>
          </w:tcPr>
          <w:p w14:paraId="30F089E5"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871" w:type="dxa"/>
            <w:shd w:val="clear" w:color="auto" w:fill="F2DBDB" w:themeFill="accent2" w:themeFillTint="33"/>
            <w:noWrap/>
            <w:hideMark/>
          </w:tcPr>
          <w:p w14:paraId="16E6F341"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871" w:type="dxa"/>
            <w:shd w:val="clear" w:color="auto" w:fill="D99594" w:themeFill="accent2" w:themeFillTint="99"/>
            <w:noWrap/>
            <w:hideMark/>
          </w:tcPr>
          <w:p w14:paraId="350ECF05"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1428B475"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976" w:type="dxa"/>
            <w:shd w:val="clear" w:color="auto" w:fill="C6D9F1" w:themeFill="text2" w:themeFillTint="33"/>
            <w:noWrap/>
            <w:hideMark/>
          </w:tcPr>
          <w:p w14:paraId="789FA479"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867" w:type="dxa"/>
            <w:shd w:val="clear" w:color="auto" w:fill="C6D9F1" w:themeFill="text2" w:themeFillTint="33"/>
            <w:noWrap/>
            <w:hideMark/>
          </w:tcPr>
          <w:p w14:paraId="1F75AA19"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696" w:type="dxa"/>
            <w:shd w:val="clear" w:color="auto" w:fill="EAF1DD" w:themeFill="accent3" w:themeFillTint="33"/>
            <w:noWrap/>
            <w:hideMark/>
          </w:tcPr>
          <w:p w14:paraId="000B498B"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782" w:type="dxa"/>
            <w:shd w:val="clear" w:color="auto" w:fill="EAF1DD" w:themeFill="accent3" w:themeFillTint="33"/>
            <w:noWrap/>
            <w:hideMark/>
          </w:tcPr>
          <w:p w14:paraId="4C10FF69"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871" w:type="dxa"/>
            <w:shd w:val="clear" w:color="auto" w:fill="C2D69B" w:themeFill="accent3" w:themeFillTint="99"/>
            <w:noWrap/>
            <w:hideMark/>
          </w:tcPr>
          <w:p w14:paraId="4323358A"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38C9C0CE"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r>
      <w:tr w:rsidR="00D9488E" w:rsidRPr="000D77D2" w14:paraId="61C5977D" w14:textId="77777777" w:rsidTr="001B72C0">
        <w:trPr>
          <w:trHeight w:val="369"/>
          <w:jc w:val="center"/>
        </w:trPr>
        <w:tc>
          <w:tcPr>
            <w:tcW w:w="801" w:type="dxa"/>
            <w:noWrap/>
            <w:hideMark/>
          </w:tcPr>
          <w:p w14:paraId="406F174C"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1 0 2</w:t>
            </w:r>
          </w:p>
        </w:tc>
        <w:tc>
          <w:tcPr>
            <w:tcW w:w="696" w:type="dxa"/>
            <w:noWrap/>
            <w:hideMark/>
          </w:tcPr>
          <w:p w14:paraId="00DD8A5E"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871" w:type="dxa"/>
            <w:shd w:val="clear" w:color="auto" w:fill="F2DBDB" w:themeFill="accent2" w:themeFillTint="33"/>
            <w:noWrap/>
            <w:hideMark/>
          </w:tcPr>
          <w:p w14:paraId="4E11DDC3"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871" w:type="dxa"/>
            <w:shd w:val="clear" w:color="auto" w:fill="D99594" w:themeFill="accent2" w:themeFillTint="99"/>
            <w:noWrap/>
            <w:hideMark/>
          </w:tcPr>
          <w:p w14:paraId="1E7562BA"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18593331"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976" w:type="dxa"/>
            <w:shd w:val="clear" w:color="auto" w:fill="C6D9F1" w:themeFill="text2" w:themeFillTint="33"/>
            <w:noWrap/>
            <w:hideMark/>
          </w:tcPr>
          <w:p w14:paraId="310DAC6D"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867" w:type="dxa"/>
            <w:shd w:val="clear" w:color="auto" w:fill="C6D9F1" w:themeFill="text2" w:themeFillTint="33"/>
            <w:noWrap/>
            <w:hideMark/>
          </w:tcPr>
          <w:p w14:paraId="749CB254"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696" w:type="dxa"/>
            <w:shd w:val="clear" w:color="auto" w:fill="EAF1DD" w:themeFill="accent3" w:themeFillTint="33"/>
            <w:noWrap/>
            <w:hideMark/>
          </w:tcPr>
          <w:p w14:paraId="3A722D76"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782" w:type="dxa"/>
            <w:shd w:val="clear" w:color="auto" w:fill="EAF1DD" w:themeFill="accent3" w:themeFillTint="33"/>
            <w:noWrap/>
            <w:hideMark/>
          </w:tcPr>
          <w:p w14:paraId="4946E5E7"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3FEEA72F"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41908EDD"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r>
      <w:tr w:rsidR="00D9488E" w:rsidRPr="000D77D2" w14:paraId="1069D79E" w14:textId="77777777" w:rsidTr="001B72C0">
        <w:trPr>
          <w:trHeight w:val="369"/>
          <w:jc w:val="center"/>
        </w:trPr>
        <w:tc>
          <w:tcPr>
            <w:tcW w:w="801" w:type="dxa"/>
            <w:noWrap/>
            <w:hideMark/>
          </w:tcPr>
          <w:p w14:paraId="74518321"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1 1 1</w:t>
            </w:r>
          </w:p>
        </w:tc>
        <w:tc>
          <w:tcPr>
            <w:tcW w:w="696" w:type="dxa"/>
            <w:noWrap/>
            <w:hideMark/>
          </w:tcPr>
          <w:p w14:paraId="76207854"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c>
          <w:tcPr>
            <w:tcW w:w="871" w:type="dxa"/>
            <w:shd w:val="clear" w:color="auto" w:fill="F2DBDB" w:themeFill="accent2" w:themeFillTint="33"/>
            <w:noWrap/>
            <w:hideMark/>
          </w:tcPr>
          <w:p w14:paraId="56B52BB8"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c>
          <w:tcPr>
            <w:tcW w:w="871" w:type="dxa"/>
            <w:shd w:val="clear" w:color="auto" w:fill="D99594" w:themeFill="accent2" w:themeFillTint="99"/>
            <w:noWrap/>
            <w:hideMark/>
          </w:tcPr>
          <w:p w14:paraId="7F5B1FC3"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65DE6796"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c>
          <w:tcPr>
            <w:tcW w:w="976" w:type="dxa"/>
            <w:shd w:val="clear" w:color="auto" w:fill="C6D9F1" w:themeFill="text2" w:themeFillTint="33"/>
            <w:noWrap/>
            <w:hideMark/>
          </w:tcPr>
          <w:p w14:paraId="2038C720"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c>
          <w:tcPr>
            <w:tcW w:w="867" w:type="dxa"/>
            <w:shd w:val="clear" w:color="auto" w:fill="C6D9F1" w:themeFill="text2" w:themeFillTint="33"/>
            <w:noWrap/>
            <w:hideMark/>
          </w:tcPr>
          <w:p w14:paraId="3D3BE41A"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1</w:t>
            </w:r>
          </w:p>
        </w:tc>
        <w:tc>
          <w:tcPr>
            <w:tcW w:w="696" w:type="dxa"/>
            <w:shd w:val="clear" w:color="auto" w:fill="EAF1DD" w:themeFill="accent3" w:themeFillTint="33"/>
            <w:noWrap/>
            <w:hideMark/>
          </w:tcPr>
          <w:p w14:paraId="3DAA8C3E"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18</w:t>
            </w:r>
          </w:p>
        </w:tc>
        <w:tc>
          <w:tcPr>
            <w:tcW w:w="782" w:type="dxa"/>
            <w:shd w:val="clear" w:color="auto" w:fill="EAF1DD" w:themeFill="accent3" w:themeFillTint="33"/>
            <w:noWrap/>
            <w:hideMark/>
          </w:tcPr>
          <w:p w14:paraId="52D2F559"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1</w:t>
            </w:r>
          </w:p>
        </w:tc>
        <w:tc>
          <w:tcPr>
            <w:tcW w:w="871" w:type="dxa"/>
            <w:shd w:val="clear" w:color="auto" w:fill="EAF1DD" w:themeFill="accent3" w:themeFillTint="33"/>
            <w:noWrap/>
            <w:hideMark/>
          </w:tcPr>
          <w:p w14:paraId="021B3479"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18</w:t>
            </w:r>
          </w:p>
        </w:tc>
        <w:tc>
          <w:tcPr>
            <w:tcW w:w="1066" w:type="dxa"/>
            <w:shd w:val="clear" w:color="auto" w:fill="EAF1DD" w:themeFill="accent3" w:themeFillTint="33"/>
            <w:noWrap/>
            <w:hideMark/>
          </w:tcPr>
          <w:p w14:paraId="68B8B0F7"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r>
      <w:tr w:rsidR="00D9488E" w:rsidRPr="000D77D2" w14:paraId="60804C59" w14:textId="77777777" w:rsidTr="001B72C0">
        <w:trPr>
          <w:trHeight w:val="369"/>
          <w:jc w:val="center"/>
        </w:trPr>
        <w:tc>
          <w:tcPr>
            <w:tcW w:w="801" w:type="dxa"/>
            <w:noWrap/>
            <w:hideMark/>
          </w:tcPr>
          <w:p w14:paraId="47817162"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1 1 2</w:t>
            </w:r>
          </w:p>
        </w:tc>
        <w:tc>
          <w:tcPr>
            <w:tcW w:w="696" w:type="dxa"/>
            <w:noWrap/>
            <w:hideMark/>
          </w:tcPr>
          <w:p w14:paraId="4BE7A427"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c>
          <w:tcPr>
            <w:tcW w:w="871" w:type="dxa"/>
            <w:shd w:val="clear" w:color="auto" w:fill="F2DBDB" w:themeFill="accent2" w:themeFillTint="33"/>
            <w:noWrap/>
            <w:hideMark/>
          </w:tcPr>
          <w:p w14:paraId="1091470F"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84</w:t>
            </w:r>
          </w:p>
        </w:tc>
        <w:tc>
          <w:tcPr>
            <w:tcW w:w="871" w:type="dxa"/>
            <w:shd w:val="clear" w:color="auto" w:fill="F2DBDB" w:themeFill="accent2" w:themeFillTint="33"/>
            <w:noWrap/>
            <w:hideMark/>
          </w:tcPr>
          <w:p w14:paraId="305FCA97"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25</w:t>
            </w:r>
          </w:p>
        </w:tc>
        <w:tc>
          <w:tcPr>
            <w:tcW w:w="940" w:type="dxa"/>
            <w:shd w:val="clear" w:color="auto" w:fill="F2DBDB" w:themeFill="accent2" w:themeFillTint="33"/>
            <w:noWrap/>
            <w:hideMark/>
          </w:tcPr>
          <w:p w14:paraId="65EBC8E9"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c>
          <w:tcPr>
            <w:tcW w:w="976" w:type="dxa"/>
            <w:shd w:val="clear" w:color="auto" w:fill="C6D9F1" w:themeFill="text2" w:themeFillTint="33"/>
            <w:noWrap/>
            <w:hideMark/>
          </w:tcPr>
          <w:p w14:paraId="21878C7B"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c>
          <w:tcPr>
            <w:tcW w:w="867" w:type="dxa"/>
            <w:shd w:val="clear" w:color="auto" w:fill="8DB3E2" w:themeFill="text2" w:themeFillTint="66"/>
            <w:noWrap/>
            <w:hideMark/>
          </w:tcPr>
          <w:p w14:paraId="68250B7F"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EAF1DD" w:themeFill="accent3" w:themeFillTint="33"/>
            <w:noWrap/>
            <w:hideMark/>
          </w:tcPr>
          <w:p w14:paraId="7036E58B"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c>
          <w:tcPr>
            <w:tcW w:w="782" w:type="dxa"/>
            <w:shd w:val="clear" w:color="auto" w:fill="C2D69B" w:themeFill="accent3" w:themeFillTint="99"/>
            <w:noWrap/>
            <w:hideMark/>
          </w:tcPr>
          <w:p w14:paraId="0511009B"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7850FE91"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5642ECB9"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r>
      <w:tr w:rsidR="00D9488E" w:rsidRPr="000D77D2" w14:paraId="3210F101" w14:textId="77777777" w:rsidTr="001B72C0">
        <w:trPr>
          <w:trHeight w:val="369"/>
          <w:jc w:val="center"/>
        </w:trPr>
        <w:tc>
          <w:tcPr>
            <w:tcW w:w="801" w:type="dxa"/>
            <w:noWrap/>
            <w:hideMark/>
          </w:tcPr>
          <w:p w14:paraId="34FDD5B0"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1 2 2</w:t>
            </w:r>
          </w:p>
        </w:tc>
        <w:tc>
          <w:tcPr>
            <w:tcW w:w="696" w:type="dxa"/>
            <w:noWrap/>
            <w:hideMark/>
          </w:tcPr>
          <w:p w14:paraId="08FB953C"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c>
          <w:tcPr>
            <w:tcW w:w="871" w:type="dxa"/>
            <w:shd w:val="clear" w:color="auto" w:fill="F2DBDB" w:themeFill="accent2" w:themeFillTint="33"/>
            <w:noWrap/>
            <w:hideMark/>
          </w:tcPr>
          <w:p w14:paraId="3698DF89"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c>
          <w:tcPr>
            <w:tcW w:w="871" w:type="dxa"/>
            <w:shd w:val="clear" w:color="auto" w:fill="D99594" w:themeFill="accent2" w:themeFillTint="99"/>
            <w:noWrap/>
            <w:hideMark/>
          </w:tcPr>
          <w:p w14:paraId="21C46237"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05F88A7C"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c>
          <w:tcPr>
            <w:tcW w:w="976" w:type="dxa"/>
            <w:shd w:val="clear" w:color="auto" w:fill="C6D9F1" w:themeFill="text2" w:themeFillTint="33"/>
            <w:noWrap/>
            <w:hideMark/>
          </w:tcPr>
          <w:p w14:paraId="2AE57ADC"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c>
          <w:tcPr>
            <w:tcW w:w="867" w:type="dxa"/>
            <w:shd w:val="clear" w:color="auto" w:fill="8DB3E2" w:themeFill="text2" w:themeFillTint="66"/>
            <w:noWrap/>
            <w:hideMark/>
          </w:tcPr>
          <w:p w14:paraId="40A70C29"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C2D69B" w:themeFill="accent3" w:themeFillTint="99"/>
            <w:noWrap/>
            <w:hideMark/>
          </w:tcPr>
          <w:p w14:paraId="638A4A3F"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782" w:type="dxa"/>
            <w:shd w:val="clear" w:color="auto" w:fill="C2D69B" w:themeFill="accent3" w:themeFillTint="99"/>
            <w:noWrap/>
            <w:hideMark/>
          </w:tcPr>
          <w:p w14:paraId="4B4F4C6C"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3C33968A"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2222F4AA"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r>
      <w:tr w:rsidR="00D9488E" w:rsidRPr="000D77D2" w14:paraId="52C32FC5" w14:textId="77777777" w:rsidTr="001B72C0">
        <w:trPr>
          <w:trHeight w:val="369"/>
          <w:jc w:val="center"/>
        </w:trPr>
        <w:tc>
          <w:tcPr>
            <w:tcW w:w="801" w:type="dxa"/>
            <w:noWrap/>
            <w:hideMark/>
          </w:tcPr>
          <w:p w14:paraId="4EFA85A2" w14:textId="77777777" w:rsidR="00156661" w:rsidRPr="00724A2D" w:rsidRDefault="00156661" w:rsidP="00E5791C">
            <w:pPr>
              <w:jc w:val="center"/>
              <w:rPr>
                <w:rFonts w:eastAsia="Times New Roman" w:cs="Arial"/>
                <w:b/>
                <w:color w:val="000000"/>
              </w:rPr>
            </w:pPr>
            <w:r w:rsidRPr="00724A2D">
              <w:rPr>
                <w:rFonts w:eastAsia="Times New Roman" w:cs="Arial"/>
                <w:color w:val="000000"/>
              </w:rPr>
              <w:t>2 2 1</w:t>
            </w:r>
          </w:p>
        </w:tc>
        <w:tc>
          <w:tcPr>
            <w:tcW w:w="696" w:type="dxa"/>
            <w:noWrap/>
            <w:hideMark/>
          </w:tcPr>
          <w:p w14:paraId="7BE5829F"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871" w:type="dxa"/>
            <w:shd w:val="clear" w:color="auto" w:fill="F2DBDB" w:themeFill="accent2" w:themeFillTint="33"/>
            <w:noWrap/>
            <w:hideMark/>
          </w:tcPr>
          <w:p w14:paraId="2ED107BF"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871" w:type="dxa"/>
            <w:shd w:val="clear" w:color="auto" w:fill="D99594" w:themeFill="accent2" w:themeFillTint="99"/>
            <w:noWrap/>
            <w:hideMark/>
          </w:tcPr>
          <w:p w14:paraId="2422F923"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D99594" w:themeFill="accent2" w:themeFillTint="99"/>
            <w:noWrap/>
            <w:hideMark/>
          </w:tcPr>
          <w:p w14:paraId="6CBC89E1"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76" w:type="dxa"/>
            <w:shd w:val="clear" w:color="auto" w:fill="C6D9F1" w:themeFill="text2" w:themeFillTint="33"/>
            <w:noWrap/>
            <w:hideMark/>
          </w:tcPr>
          <w:p w14:paraId="18027899"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867" w:type="dxa"/>
            <w:shd w:val="clear" w:color="auto" w:fill="8DB3E2" w:themeFill="text2" w:themeFillTint="66"/>
            <w:noWrap/>
            <w:hideMark/>
          </w:tcPr>
          <w:p w14:paraId="31D942CD"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EAF1DD" w:themeFill="accent3" w:themeFillTint="33"/>
            <w:noWrap/>
            <w:hideMark/>
          </w:tcPr>
          <w:p w14:paraId="76E4754E"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782" w:type="dxa"/>
            <w:shd w:val="clear" w:color="auto" w:fill="C2D69B" w:themeFill="accent3" w:themeFillTint="99"/>
            <w:noWrap/>
            <w:hideMark/>
          </w:tcPr>
          <w:p w14:paraId="35753270"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EAF1DD" w:themeFill="accent3" w:themeFillTint="33"/>
            <w:noWrap/>
            <w:hideMark/>
          </w:tcPr>
          <w:p w14:paraId="6C1CCB53"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1066" w:type="dxa"/>
            <w:shd w:val="clear" w:color="auto" w:fill="EAF1DD" w:themeFill="accent3" w:themeFillTint="33"/>
            <w:noWrap/>
            <w:hideMark/>
          </w:tcPr>
          <w:p w14:paraId="27B12AC9"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r>
      <w:tr w:rsidR="00D9488E" w:rsidRPr="000D77D2" w14:paraId="3588A3B5" w14:textId="77777777" w:rsidTr="001B72C0">
        <w:trPr>
          <w:trHeight w:val="369"/>
          <w:jc w:val="center"/>
        </w:trPr>
        <w:tc>
          <w:tcPr>
            <w:tcW w:w="801" w:type="dxa"/>
            <w:shd w:val="clear" w:color="auto" w:fill="808080" w:themeFill="background1" w:themeFillShade="80"/>
            <w:noWrap/>
            <w:hideMark/>
          </w:tcPr>
          <w:p w14:paraId="250C6EBC" w14:textId="77777777" w:rsidR="00156661" w:rsidRPr="00724A2D" w:rsidRDefault="00156661" w:rsidP="00E5791C">
            <w:pPr>
              <w:jc w:val="center"/>
              <w:rPr>
                <w:rFonts w:eastAsia="Times New Roman" w:cs="Arial"/>
                <w:b/>
                <w:bCs/>
                <w:color w:val="000000"/>
              </w:rPr>
            </w:pPr>
            <w:r w:rsidRPr="00724A2D">
              <w:rPr>
                <w:rFonts w:eastAsia="Times New Roman" w:cs="Arial"/>
                <w:color w:val="000000"/>
              </w:rPr>
              <w:t>Total</w:t>
            </w:r>
          </w:p>
        </w:tc>
        <w:tc>
          <w:tcPr>
            <w:tcW w:w="696" w:type="dxa"/>
            <w:shd w:val="clear" w:color="auto" w:fill="808080" w:themeFill="background1" w:themeFillShade="80"/>
            <w:noWrap/>
            <w:hideMark/>
          </w:tcPr>
          <w:p w14:paraId="6900F7CA"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617</w:t>
            </w:r>
          </w:p>
        </w:tc>
        <w:tc>
          <w:tcPr>
            <w:tcW w:w="871" w:type="dxa"/>
            <w:shd w:val="clear" w:color="auto" w:fill="808080" w:themeFill="background1" w:themeFillShade="80"/>
            <w:noWrap/>
            <w:hideMark/>
          </w:tcPr>
          <w:p w14:paraId="652EE3E3"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592</w:t>
            </w:r>
          </w:p>
        </w:tc>
        <w:tc>
          <w:tcPr>
            <w:tcW w:w="871" w:type="dxa"/>
            <w:shd w:val="clear" w:color="auto" w:fill="808080" w:themeFill="background1" w:themeFillShade="80"/>
            <w:noWrap/>
            <w:hideMark/>
          </w:tcPr>
          <w:p w14:paraId="52E95DB2"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365</w:t>
            </w:r>
          </w:p>
        </w:tc>
        <w:tc>
          <w:tcPr>
            <w:tcW w:w="940" w:type="dxa"/>
            <w:shd w:val="clear" w:color="auto" w:fill="808080" w:themeFill="background1" w:themeFillShade="80"/>
            <w:noWrap/>
            <w:hideMark/>
          </w:tcPr>
          <w:p w14:paraId="5DBC5486"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615</w:t>
            </w:r>
          </w:p>
        </w:tc>
        <w:tc>
          <w:tcPr>
            <w:tcW w:w="976" w:type="dxa"/>
            <w:shd w:val="clear" w:color="auto" w:fill="808080" w:themeFill="background1" w:themeFillShade="80"/>
            <w:noWrap/>
            <w:hideMark/>
          </w:tcPr>
          <w:p w14:paraId="1D0370DF"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616</w:t>
            </w:r>
          </w:p>
        </w:tc>
        <w:tc>
          <w:tcPr>
            <w:tcW w:w="867" w:type="dxa"/>
            <w:shd w:val="clear" w:color="auto" w:fill="808080" w:themeFill="background1" w:themeFillShade="80"/>
            <w:noWrap/>
            <w:hideMark/>
          </w:tcPr>
          <w:p w14:paraId="280DECD6"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324</w:t>
            </w:r>
          </w:p>
        </w:tc>
        <w:tc>
          <w:tcPr>
            <w:tcW w:w="696" w:type="dxa"/>
            <w:shd w:val="clear" w:color="auto" w:fill="808080" w:themeFill="background1" w:themeFillShade="80"/>
            <w:noWrap/>
            <w:hideMark/>
          </w:tcPr>
          <w:p w14:paraId="39438EB5"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596</w:t>
            </w:r>
          </w:p>
        </w:tc>
        <w:tc>
          <w:tcPr>
            <w:tcW w:w="782" w:type="dxa"/>
            <w:shd w:val="clear" w:color="auto" w:fill="808080" w:themeFill="background1" w:themeFillShade="80"/>
            <w:noWrap/>
            <w:hideMark/>
          </w:tcPr>
          <w:p w14:paraId="6FC67BBC"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299</w:t>
            </w:r>
          </w:p>
        </w:tc>
        <w:tc>
          <w:tcPr>
            <w:tcW w:w="871" w:type="dxa"/>
            <w:shd w:val="clear" w:color="auto" w:fill="808080" w:themeFill="background1" w:themeFillShade="80"/>
            <w:noWrap/>
            <w:hideMark/>
          </w:tcPr>
          <w:p w14:paraId="2C85CE2A"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59</w:t>
            </w:r>
          </w:p>
        </w:tc>
        <w:tc>
          <w:tcPr>
            <w:tcW w:w="1066" w:type="dxa"/>
            <w:shd w:val="clear" w:color="auto" w:fill="808080" w:themeFill="background1" w:themeFillShade="80"/>
            <w:noWrap/>
            <w:hideMark/>
          </w:tcPr>
          <w:p w14:paraId="2442E645"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616</w:t>
            </w:r>
          </w:p>
        </w:tc>
      </w:tr>
    </w:tbl>
    <w:p w14:paraId="55FD2AE6" w14:textId="77777777" w:rsidR="00A11151" w:rsidRDefault="00E24015" w:rsidP="006D6CF3">
      <w:pPr>
        <w:rPr>
          <w:rFonts w:cs="Times New Roman"/>
          <w:i/>
          <w:sz w:val="20"/>
          <w:szCs w:val="20"/>
        </w:rPr>
      </w:pPr>
      <w:r w:rsidRPr="00E24015">
        <w:rPr>
          <w:rFonts w:cs="Times New Roman"/>
          <w:i/>
          <w:sz w:val="20"/>
          <w:szCs w:val="20"/>
        </w:rPr>
        <w:t>red = mandatory, blue = recommended, green = optional</w:t>
      </w:r>
    </w:p>
    <w:p w14:paraId="6C6392B8" w14:textId="77777777" w:rsidR="00E24015" w:rsidRPr="00E24015" w:rsidRDefault="00E24015" w:rsidP="006D6CF3">
      <w:pPr>
        <w:rPr>
          <w:rFonts w:cs="Times New Roman"/>
          <w:i/>
          <w:sz w:val="20"/>
          <w:szCs w:val="20"/>
        </w:rPr>
      </w:pPr>
    </w:p>
    <w:p w14:paraId="43007C87" w14:textId="77777777" w:rsidR="001B1230" w:rsidRDefault="00A11151" w:rsidP="00A11151">
      <w:pPr>
        <w:rPr>
          <w:noProof/>
        </w:rPr>
      </w:pPr>
      <w:r w:rsidRPr="0005337C">
        <w:rPr>
          <w:rFonts w:cs="Times New Roman"/>
        </w:rPr>
        <w:t>Using the counts</w:t>
      </w:r>
      <w:r w:rsidR="00CE7D9D">
        <w:rPr>
          <w:rFonts w:cs="Times New Roman"/>
        </w:rPr>
        <w:t xml:space="preserve"> in the table above</w:t>
      </w:r>
      <w:r w:rsidR="00DD4E4B">
        <w:rPr>
          <w:rFonts w:cs="Times New Roman"/>
        </w:rPr>
        <w:t>,</w:t>
      </w:r>
      <w:r w:rsidRPr="0005337C">
        <w:rPr>
          <w:rFonts w:cs="Times New Roman"/>
        </w:rPr>
        <w:t xml:space="preserve"> it is possible to determine the </w:t>
      </w:r>
      <w:r w:rsidR="00E24015">
        <w:rPr>
          <w:rFonts w:cs="Times New Roman"/>
        </w:rPr>
        <w:t xml:space="preserve">number of </w:t>
      </w:r>
      <w:r w:rsidRPr="0005337C">
        <w:rPr>
          <w:rFonts w:cs="Times New Roman"/>
        </w:rPr>
        <w:t>occurrence</w:t>
      </w:r>
      <w:r w:rsidR="00E24015">
        <w:rPr>
          <w:rFonts w:cs="Times New Roman"/>
        </w:rPr>
        <w:t>s</w:t>
      </w:r>
      <w:r w:rsidRPr="0005337C">
        <w:rPr>
          <w:rFonts w:cs="Times New Roman"/>
        </w:rPr>
        <w:t xml:space="preserve"> of </w:t>
      </w:r>
      <w:r w:rsidR="00E227B1">
        <w:rPr>
          <w:rFonts w:cs="Times New Roman"/>
        </w:rPr>
        <w:t>each</w:t>
      </w:r>
      <w:r w:rsidR="00E227B1" w:rsidRPr="0005337C">
        <w:rPr>
          <w:rFonts w:cs="Times New Roman"/>
        </w:rPr>
        <w:t xml:space="preserve"> </w:t>
      </w:r>
      <w:r w:rsidRPr="0005337C">
        <w:rPr>
          <w:rFonts w:cs="Times New Roman"/>
        </w:rPr>
        <w:t>concept</w:t>
      </w:r>
      <w:r w:rsidR="00E227B1">
        <w:rPr>
          <w:rFonts w:cs="Times New Roman"/>
        </w:rPr>
        <w:t xml:space="preserve"> and</w:t>
      </w:r>
      <w:r w:rsidRPr="0005337C">
        <w:rPr>
          <w:rFonts w:cs="Times New Roman"/>
        </w:rPr>
        <w:t xml:space="preserve"> </w:t>
      </w:r>
      <w:r w:rsidR="00E227B1">
        <w:rPr>
          <w:rFonts w:cs="Times New Roman"/>
        </w:rPr>
        <w:t>to inform decisions about</w:t>
      </w:r>
      <w:r w:rsidR="00E227B1" w:rsidRPr="0005337C">
        <w:rPr>
          <w:rFonts w:cs="Times New Roman"/>
        </w:rPr>
        <w:t xml:space="preserve"> </w:t>
      </w:r>
      <w:r w:rsidRPr="0005337C">
        <w:rPr>
          <w:rFonts w:cs="Times New Roman"/>
        </w:rPr>
        <w:t>which concepts to improve upon</w:t>
      </w:r>
      <w:r w:rsidR="0055199F" w:rsidRPr="0005337C">
        <w:rPr>
          <w:rFonts w:cs="Times New Roman"/>
        </w:rPr>
        <w:t xml:space="preserve"> first for the greatest impact. </w:t>
      </w:r>
      <w:r w:rsidRPr="0005337C">
        <w:rPr>
          <w:rFonts w:cs="Times New Roman"/>
        </w:rPr>
        <w:t>The following graph helps visualize</w:t>
      </w:r>
      <w:r w:rsidR="006948FF">
        <w:rPr>
          <w:rFonts w:cs="Times New Roman"/>
        </w:rPr>
        <w:t xml:space="preserve"> these</w:t>
      </w:r>
      <w:r w:rsidRPr="0005337C">
        <w:rPr>
          <w:rFonts w:cs="Times New Roman"/>
        </w:rPr>
        <w:t xml:space="preserve"> </w:t>
      </w:r>
      <w:r w:rsidR="00E24015">
        <w:rPr>
          <w:rFonts w:cs="Times New Roman"/>
        </w:rPr>
        <w:t>“</w:t>
      </w:r>
      <w:r w:rsidR="006948FF">
        <w:rPr>
          <w:rFonts w:cs="Times New Roman"/>
        </w:rPr>
        <w:t>bang for the buck</w:t>
      </w:r>
      <w:r w:rsidR="00E24015">
        <w:rPr>
          <w:rFonts w:cs="Times New Roman"/>
        </w:rPr>
        <w:t>”</w:t>
      </w:r>
      <w:r w:rsidR="006948FF">
        <w:rPr>
          <w:rFonts w:cs="Times New Roman"/>
        </w:rPr>
        <w:t xml:space="preserve"> opportunities</w:t>
      </w:r>
      <w:r w:rsidRPr="0005337C">
        <w:rPr>
          <w:rFonts w:cs="Times New Roman"/>
        </w:rPr>
        <w:t>.</w:t>
      </w:r>
      <w:r w:rsidR="003F431F" w:rsidRPr="0005337C">
        <w:rPr>
          <w:rFonts w:cs="Times New Roman"/>
        </w:rPr>
        <w:t xml:space="preserve"> </w:t>
      </w:r>
      <w:r w:rsidR="00E227B1">
        <w:rPr>
          <w:rFonts w:cs="Times New Roman"/>
        </w:rPr>
        <w:t>It shows that</w:t>
      </w:r>
      <w:r w:rsidR="003F431F" w:rsidRPr="0005337C">
        <w:rPr>
          <w:rFonts w:cs="Times New Roman"/>
        </w:rPr>
        <w:t xml:space="preserve"> the majority of concepts listed occur in most records, having a </w:t>
      </w:r>
      <w:r w:rsidR="006D06FF">
        <w:rPr>
          <w:rFonts w:cs="Times New Roman"/>
        </w:rPr>
        <w:t>missing</w:t>
      </w:r>
      <w:r w:rsidR="003F431F" w:rsidRPr="0005337C">
        <w:rPr>
          <w:rFonts w:cs="Times New Roman"/>
        </w:rPr>
        <w:t xml:space="preserve"> </w:t>
      </w:r>
      <w:r w:rsidR="00E24015" w:rsidRPr="0005337C">
        <w:rPr>
          <w:rFonts w:cs="Times New Roman"/>
        </w:rPr>
        <w:t>concept</w:t>
      </w:r>
      <w:r w:rsidR="00E24015">
        <w:rPr>
          <w:rFonts w:cs="Times New Roman"/>
        </w:rPr>
        <w:t xml:space="preserve"> </w:t>
      </w:r>
      <w:r w:rsidR="003F431F" w:rsidRPr="0005337C">
        <w:rPr>
          <w:rFonts w:cs="Times New Roman"/>
        </w:rPr>
        <w:t xml:space="preserve">count that is close to </w:t>
      </w:r>
      <w:r w:rsidR="006D06FF">
        <w:rPr>
          <w:rFonts w:cs="Times New Roman"/>
        </w:rPr>
        <w:t>zero</w:t>
      </w:r>
      <w:r w:rsidR="00CD36BB">
        <w:rPr>
          <w:rFonts w:cs="Times New Roman"/>
        </w:rPr>
        <w:t>.</w:t>
      </w:r>
      <w:r w:rsidR="003F431F" w:rsidRPr="0005337C">
        <w:rPr>
          <w:rFonts w:cs="Times New Roman"/>
        </w:rPr>
        <w:t xml:space="preserve"> </w:t>
      </w:r>
      <w:r w:rsidR="00E227B1">
        <w:rPr>
          <w:rFonts w:cs="Times New Roman"/>
        </w:rPr>
        <w:t>However, t</w:t>
      </w:r>
      <w:r w:rsidR="00E227B1" w:rsidRPr="0005337C">
        <w:rPr>
          <w:rFonts w:cs="Times New Roman"/>
        </w:rPr>
        <w:t xml:space="preserve">here </w:t>
      </w:r>
      <w:r w:rsidR="003F431F" w:rsidRPr="0005337C">
        <w:rPr>
          <w:rFonts w:cs="Times New Roman"/>
        </w:rPr>
        <w:t xml:space="preserve">are four concepts that have much </w:t>
      </w:r>
      <w:r w:rsidR="00CD36BB">
        <w:rPr>
          <w:rFonts w:cs="Times New Roman"/>
        </w:rPr>
        <w:t>higher</w:t>
      </w:r>
      <w:r w:rsidR="00D2230F" w:rsidRPr="0005337C">
        <w:rPr>
          <w:rFonts w:cs="Times New Roman"/>
        </w:rPr>
        <w:t xml:space="preserve"> </w:t>
      </w:r>
      <w:r w:rsidR="00E227B1">
        <w:rPr>
          <w:rFonts w:cs="Times New Roman"/>
        </w:rPr>
        <w:t>counts</w:t>
      </w:r>
      <w:r w:rsidR="00D2230F" w:rsidRPr="0005337C">
        <w:rPr>
          <w:rFonts w:cs="Times New Roman"/>
        </w:rPr>
        <w:t xml:space="preserve">. </w:t>
      </w:r>
      <w:r w:rsidR="00F379D3">
        <w:rPr>
          <w:rFonts w:cs="Times New Roman"/>
        </w:rPr>
        <w:t>Improving utilization of</w:t>
      </w:r>
      <w:r w:rsidR="003B24D9" w:rsidRPr="0005337C">
        <w:rPr>
          <w:rFonts w:cs="Times New Roman"/>
        </w:rPr>
        <w:t xml:space="preserve"> </w:t>
      </w:r>
      <w:r w:rsidR="00D2230F" w:rsidRPr="0005337C">
        <w:rPr>
          <w:rFonts w:cs="Times New Roman"/>
        </w:rPr>
        <w:t xml:space="preserve">these concepts </w:t>
      </w:r>
      <w:r w:rsidR="00952A0A">
        <w:rPr>
          <w:rFonts w:cs="Times New Roman"/>
        </w:rPr>
        <w:t>is</w:t>
      </w:r>
      <w:r w:rsidR="00D2230F" w:rsidRPr="0005337C">
        <w:rPr>
          <w:rFonts w:cs="Times New Roman"/>
        </w:rPr>
        <w:t xml:space="preserve"> the quickest im</w:t>
      </w:r>
      <w:r w:rsidR="002D0013" w:rsidRPr="0005337C">
        <w:rPr>
          <w:rFonts w:cs="Times New Roman"/>
        </w:rPr>
        <w:t>provement that can be made to</w:t>
      </w:r>
      <w:r w:rsidR="00D2230F" w:rsidRPr="0005337C">
        <w:rPr>
          <w:rFonts w:cs="Times New Roman"/>
        </w:rPr>
        <w:t xml:space="preserve"> </w:t>
      </w:r>
      <w:r w:rsidR="003B24D9" w:rsidRPr="003B24D9">
        <w:rPr>
          <w:rFonts w:cs="Times New Roman"/>
        </w:rPr>
        <w:t>collections,</w:t>
      </w:r>
      <w:r w:rsidR="00D2230F" w:rsidRPr="0005337C">
        <w:rPr>
          <w:rFonts w:cs="Times New Roman"/>
        </w:rPr>
        <w:t xml:space="preserve"> as organizational knowledge</w:t>
      </w:r>
      <w:r w:rsidR="00FF4019" w:rsidRPr="0005337C">
        <w:rPr>
          <w:rFonts w:cs="Times New Roman"/>
        </w:rPr>
        <w:t xml:space="preserve"> </w:t>
      </w:r>
      <w:r w:rsidR="00D2230F" w:rsidRPr="0005337C">
        <w:rPr>
          <w:rFonts w:cs="Times New Roman"/>
        </w:rPr>
        <w:t>already exists on how to collect these concepts</w:t>
      </w:r>
      <w:r w:rsidR="003B24D9">
        <w:rPr>
          <w:rFonts w:cs="Times New Roman"/>
        </w:rPr>
        <w:t xml:space="preserve"> and </w:t>
      </w:r>
      <w:r w:rsidR="00DD4E4B">
        <w:rPr>
          <w:rFonts w:cs="Times New Roman"/>
        </w:rPr>
        <w:t>include</w:t>
      </w:r>
      <w:r w:rsidR="003B24D9">
        <w:rPr>
          <w:rFonts w:cs="Times New Roman"/>
        </w:rPr>
        <w:t xml:space="preserve"> them</w:t>
      </w:r>
      <w:r w:rsidR="00D2230F" w:rsidRPr="0005337C">
        <w:rPr>
          <w:rFonts w:cs="Times New Roman"/>
        </w:rPr>
        <w:t xml:space="preserve"> in the </w:t>
      </w:r>
      <w:r w:rsidR="00952A0A">
        <w:rPr>
          <w:rFonts w:cs="Times New Roman"/>
        </w:rPr>
        <w:t>CSDGM</w:t>
      </w:r>
      <w:r w:rsidR="00952A0A" w:rsidRPr="0005337C">
        <w:rPr>
          <w:rFonts w:cs="Times New Roman"/>
        </w:rPr>
        <w:t xml:space="preserve"> </w:t>
      </w:r>
      <w:r w:rsidR="00D2230F" w:rsidRPr="0005337C">
        <w:rPr>
          <w:rFonts w:cs="Times New Roman"/>
        </w:rPr>
        <w:t>dialect.</w:t>
      </w:r>
      <w:r w:rsidR="009565EB" w:rsidRPr="0005337C">
        <w:rPr>
          <w:noProof/>
        </w:rPr>
        <w:t xml:space="preserve"> </w:t>
      </w:r>
    </w:p>
    <w:p w14:paraId="04B61F3D" w14:textId="77777777" w:rsidR="0093062F" w:rsidRPr="00EB67D0" w:rsidRDefault="0093062F" w:rsidP="00A11151">
      <w:pPr>
        <w:rPr>
          <w:noProof/>
        </w:rPr>
      </w:pPr>
    </w:p>
    <w:p w14:paraId="59D9129E" w14:textId="77777777" w:rsidR="006D06FF" w:rsidRPr="006D06FF" w:rsidRDefault="00CD36BB" w:rsidP="006D06FF">
      <w:pPr>
        <w:rPr>
          <w:rFonts w:cs="Times New Roman"/>
        </w:rPr>
      </w:pPr>
      <w:r>
        <w:rPr>
          <w:noProof/>
        </w:rPr>
        <w:lastRenderedPageBreak/>
        <w:drawing>
          <wp:inline distT="0" distB="0" distL="0" distR="0" wp14:anchorId="17C7B133" wp14:editId="62E5A4C7">
            <wp:extent cx="5943600" cy="4914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7AC1EB9" w14:textId="77777777" w:rsidR="00B2043D" w:rsidRPr="00B2043D" w:rsidRDefault="00B2043D" w:rsidP="00B2043D">
      <w:pPr>
        <w:rPr>
          <w:i/>
          <w:sz w:val="20"/>
          <w:szCs w:val="20"/>
        </w:rPr>
      </w:pPr>
      <w:r w:rsidRPr="00B2043D">
        <w:rPr>
          <w:i/>
          <w:sz w:val="20"/>
          <w:szCs w:val="20"/>
        </w:rPr>
        <w:t>red = mandatory, blue = recommended, green = optional</w:t>
      </w:r>
    </w:p>
    <w:p w14:paraId="21238B8E" w14:textId="77777777" w:rsidR="00233A20" w:rsidRPr="000D77D2" w:rsidRDefault="00233A20" w:rsidP="000A0E0E">
      <w:pPr>
        <w:pStyle w:val="Heading1"/>
      </w:pPr>
      <w:bookmarkStart w:id="23" w:name="_Toc301700181"/>
      <w:r w:rsidRPr="000D77D2">
        <w:t>Specific Guidance – How Do I Improve My Metadata</w:t>
      </w:r>
      <w:bookmarkEnd w:id="23"/>
    </w:p>
    <w:p w14:paraId="6BAD933C" w14:textId="77777777" w:rsidR="00F11425" w:rsidRPr="000D77D2" w:rsidRDefault="00233A20" w:rsidP="00102F50">
      <w:r w:rsidRPr="0005337C">
        <w:t xml:space="preserve">The analysis above identifies specific concepts that are missing from </w:t>
      </w:r>
      <w:r w:rsidR="006479DE" w:rsidRPr="0005337C">
        <w:t xml:space="preserve">USGS </w:t>
      </w:r>
      <w:r w:rsidRPr="0005337C">
        <w:t>metadata records</w:t>
      </w:r>
      <w:r w:rsidR="009D7BD4" w:rsidRPr="0005337C">
        <w:t xml:space="preserve">, but </w:t>
      </w:r>
      <w:r w:rsidR="00C51F36">
        <w:t>are included in</w:t>
      </w:r>
      <w:r w:rsidR="009D7BD4" w:rsidRPr="0005337C">
        <w:t xml:space="preserve"> the </w:t>
      </w:r>
      <w:r w:rsidR="00C51F36">
        <w:t xml:space="preserve">CSDGM </w:t>
      </w:r>
      <w:r w:rsidR="009D7BD4" w:rsidRPr="0005337C">
        <w:t>dialect</w:t>
      </w:r>
      <w:r w:rsidRPr="0005337C">
        <w:t>. This section provides specific guidance on how to write metadata for th</w:t>
      </w:r>
      <w:r w:rsidR="009D7BD4" w:rsidRPr="0005337C">
        <w:t>ose</w:t>
      </w:r>
      <w:r w:rsidRPr="0005337C">
        <w:t xml:space="preserve"> concept</w:t>
      </w:r>
      <w:r w:rsidR="009D7BD4" w:rsidRPr="0005337C">
        <w:t>s</w:t>
      </w:r>
      <w:r w:rsidRPr="0005337C">
        <w:t xml:space="preserve"> in </w:t>
      </w:r>
      <w:r w:rsidR="000D77D2">
        <w:t>the CSDGM</w:t>
      </w:r>
      <w:r w:rsidR="0034047E">
        <w:t xml:space="preserve"> dialect</w:t>
      </w:r>
      <w:r w:rsidRPr="0005337C">
        <w:t xml:space="preserve">. A positive and </w:t>
      </w:r>
      <w:r w:rsidR="006479DE" w:rsidRPr="0005337C">
        <w:t xml:space="preserve">straightforward </w:t>
      </w:r>
      <w:r w:rsidRPr="0005337C">
        <w:t>first step is to assess wh</w:t>
      </w:r>
      <w:r w:rsidR="009D7BD4" w:rsidRPr="0005337C">
        <w:t>a</w:t>
      </w:r>
      <w:r w:rsidRPr="0005337C">
        <w:t xml:space="preserve">t </w:t>
      </w:r>
      <w:r w:rsidR="00B37891" w:rsidRPr="0005337C">
        <w:t xml:space="preserve">some </w:t>
      </w:r>
      <w:r w:rsidRPr="0005337C">
        <w:t xml:space="preserve">USGS </w:t>
      </w:r>
      <w:r w:rsidR="00B37891" w:rsidRPr="0005337C">
        <w:t xml:space="preserve">records </w:t>
      </w:r>
      <w:r w:rsidRPr="0005337C">
        <w:t xml:space="preserve">already </w:t>
      </w:r>
      <w:r w:rsidR="006479DE" w:rsidRPr="0005337C">
        <w:t xml:space="preserve">include </w:t>
      </w:r>
      <w:r w:rsidRPr="0005337C">
        <w:t xml:space="preserve">and implement them collection wide. </w:t>
      </w:r>
    </w:p>
    <w:p w14:paraId="7CF65E07" w14:textId="77777777" w:rsidR="008C44DA" w:rsidRDefault="008C44DA" w:rsidP="003D36B6">
      <w:pPr>
        <w:pStyle w:val="Heading2"/>
      </w:pPr>
      <w:bookmarkStart w:id="24" w:name="_Toc301700182"/>
      <w:r w:rsidRPr="000D77D2">
        <w:t>Mandatory</w:t>
      </w:r>
      <w:r w:rsidR="003D36B6">
        <w:t xml:space="preserve"> Level</w:t>
      </w:r>
      <w:bookmarkEnd w:id="24"/>
    </w:p>
    <w:p w14:paraId="12822EDA" w14:textId="77777777" w:rsidR="00EB67D0" w:rsidRDefault="003B24D9" w:rsidP="00102F50">
      <w:r w:rsidRPr="00AF1224">
        <w:t xml:space="preserve">Since the mandatory </w:t>
      </w:r>
      <w:r w:rsidR="004563A6">
        <w:t>level</w:t>
      </w:r>
      <w:r w:rsidRPr="00AF1224">
        <w:t xml:space="preserve"> is the most important to the recommendation, it should be addressed first. Most of the concepts appear in almost all of the records. The concept Publisher appears about 60% of the time. Adding </w:t>
      </w:r>
      <w:r w:rsidR="002D69E7">
        <w:t>a publisher</w:t>
      </w:r>
      <w:r w:rsidRPr="00AF1224">
        <w:t xml:space="preserve"> to the remaining 40% of records will result in all but 27 records or 4% of the sample set at the dialect max. This remaining 4% not at dialect max can be improved by ensuring that the Author and Resource Creation/ Revision Date </w:t>
      </w:r>
      <w:r w:rsidR="00DD4E4B">
        <w:t>elements</w:t>
      </w:r>
      <w:r w:rsidR="004563A6">
        <w:t xml:space="preserve"> are added to</w:t>
      </w:r>
      <w:r w:rsidRPr="00AF1224">
        <w:t xml:space="preserve"> the records</w:t>
      </w:r>
      <w:r w:rsidR="00CC173B">
        <w:t xml:space="preserve"> that do not contain them</w:t>
      </w:r>
      <w:r w:rsidRPr="00AF1224">
        <w:t>.</w:t>
      </w:r>
    </w:p>
    <w:p w14:paraId="274C21DC" w14:textId="77777777" w:rsidR="0093062F" w:rsidRPr="0093062F" w:rsidRDefault="0093062F" w:rsidP="00102F50"/>
    <w:tbl>
      <w:tblPr>
        <w:tblStyle w:val="LightGrid"/>
        <w:tblW w:w="9558" w:type="dxa"/>
        <w:tblLayout w:type="fixed"/>
        <w:tblLook w:val="04A0" w:firstRow="1" w:lastRow="0" w:firstColumn="1" w:lastColumn="0" w:noHBand="0" w:noVBand="1"/>
      </w:tblPr>
      <w:tblGrid>
        <w:gridCol w:w="1548"/>
        <w:gridCol w:w="3600"/>
        <w:gridCol w:w="3150"/>
        <w:gridCol w:w="1260"/>
      </w:tblGrid>
      <w:tr w:rsidR="001B72C0" w:rsidRPr="000D77D2" w14:paraId="1D2F67C6" w14:textId="77777777" w:rsidTr="00724A2D">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548" w:type="dxa"/>
          </w:tcPr>
          <w:p w14:paraId="2EBBC565" w14:textId="77777777" w:rsidR="00C33EA6" w:rsidRPr="00724A2D" w:rsidRDefault="00C33EA6" w:rsidP="008C44DA">
            <w:pPr>
              <w:jc w:val="center"/>
              <w:rPr>
                <w:b w:val="0"/>
              </w:rPr>
            </w:pPr>
            <w:r w:rsidRPr="00724A2D">
              <w:rPr>
                <w:b w:val="0"/>
              </w:rPr>
              <w:lastRenderedPageBreak/>
              <w:t>Concept</w:t>
            </w:r>
          </w:p>
        </w:tc>
        <w:tc>
          <w:tcPr>
            <w:tcW w:w="3600" w:type="dxa"/>
          </w:tcPr>
          <w:p w14:paraId="749090AD" w14:textId="77777777" w:rsidR="00C33EA6" w:rsidRPr="00724A2D" w:rsidRDefault="00C33EA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Description</w:t>
            </w:r>
          </w:p>
        </w:tc>
        <w:tc>
          <w:tcPr>
            <w:tcW w:w="3150" w:type="dxa"/>
          </w:tcPr>
          <w:p w14:paraId="690B26A5" w14:textId="77777777" w:rsidR="00C33EA6" w:rsidRPr="00724A2D" w:rsidRDefault="00C33EA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XPath</w:t>
            </w:r>
          </w:p>
        </w:tc>
        <w:tc>
          <w:tcPr>
            <w:tcW w:w="1260" w:type="dxa"/>
          </w:tcPr>
          <w:p w14:paraId="6BD67410" w14:textId="77777777" w:rsidR="00C33EA6" w:rsidRPr="00724A2D" w:rsidRDefault="003D36B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 xml:space="preserve">Missing </w:t>
            </w:r>
            <w:r w:rsidR="00C33EA6" w:rsidRPr="00724A2D">
              <w:rPr>
                <w:b w:val="0"/>
              </w:rPr>
              <w:t>%</w:t>
            </w:r>
          </w:p>
        </w:tc>
      </w:tr>
      <w:tr w:rsidR="001B72C0" w:rsidRPr="000D77D2" w14:paraId="6D25E933" w14:textId="77777777" w:rsidTr="00724A2D">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548" w:type="dxa"/>
          </w:tcPr>
          <w:p w14:paraId="3EACE861" w14:textId="77777777" w:rsidR="00C33EA6" w:rsidRPr="00724A2D" w:rsidRDefault="00C33EA6" w:rsidP="008B73BC">
            <w:pPr>
              <w:rPr>
                <w:rFonts w:cs="Times New Roman"/>
                <w:b w:val="0"/>
              </w:rPr>
            </w:pPr>
            <w:r w:rsidRPr="00724A2D">
              <w:rPr>
                <w:rFonts w:eastAsia="Times New Roman" w:cs="Times New Roman"/>
                <w:b w:val="0"/>
              </w:rPr>
              <w:t>Publisher</w:t>
            </w:r>
          </w:p>
        </w:tc>
        <w:tc>
          <w:tcPr>
            <w:tcW w:w="3600" w:type="dxa"/>
          </w:tcPr>
          <w:p w14:paraId="0A5B95BA" w14:textId="77777777" w:rsidR="00C33EA6" w:rsidRPr="00724A2D" w:rsidRDefault="00C33EA6" w:rsidP="008B73BC">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Publisher of the cited resource</w:t>
            </w:r>
          </w:p>
        </w:tc>
        <w:tc>
          <w:tcPr>
            <w:tcW w:w="3150" w:type="dxa"/>
          </w:tcPr>
          <w:p w14:paraId="768BB4CB" w14:textId="77777777" w:rsidR="00C33EA6" w:rsidRPr="00724A2D" w:rsidRDefault="00C33EA6" w:rsidP="008B73BC">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/metadata/idinfo/citation/citeinfo/pubinfo/publish</w:t>
            </w:r>
          </w:p>
        </w:tc>
        <w:tc>
          <w:tcPr>
            <w:tcW w:w="1260" w:type="dxa"/>
          </w:tcPr>
          <w:p w14:paraId="68A3C0BC" w14:textId="77777777" w:rsidR="00C33EA6"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40.84</w:t>
            </w:r>
          </w:p>
        </w:tc>
      </w:tr>
      <w:tr w:rsidR="001B72C0" w:rsidRPr="000D77D2" w14:paraId="172B081B" w14:textId="77777777" w:rsidTr="00724A2D">
        <w:trPr>
          <w:cnfStyle w:val="000000010000" w:firstRow="0" w:lastRow="0" w:firstColumn="0" w:lastColumn="0" w:oddVBand="0" w:evenVBand="0" w:oddHBand="0" w:evenHBand="1"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1548" w:type="dxa"/>
          </w:tcPr>
          <w:p w14:paraId="627041DC" w14:textId="77777777" w:rsidR="00C33EA6" w:rsidRPr="00724A2D" w:rsidRDefault="00C33EA6" w:rsidP="008B73BC">
            <w:pPr>
              <w:rPr>
                <w:rFonts w:cs="Times New Roman"/>
                <w:b w:val="0"/>
              </w:rPr>
            </w:pPr>
            <w:r w:rsidRPr="00724A2D">
              <w:rPr>
                <w:rFonts w:cs="Times New Roman"/>
                <w:b w:val="0"/>
              </w:rPr>
              <w:t>Author</w:t>
            </w:r>
          </w:p>
        </w:tc>
        <w:tc>
          <w:tcPr>
            <w:tcW w:w="3600" w:type="dxa"/>
          </w:tcPr>
          <w:p w14:paraId="079B8A57" w14:textId="77777777" w:rsidR="00C33EA6" w:rsidRPr="00724A2D" w:rsidRDefault="00C33EA6" w:rsidP="008B73BC">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The principal author of the resource</w:t>
            </w:r>
          </w:p>
        </w:tc>
        <w:tc>
          <w:tcPr>
            <w:tcW w:w="3150" w:type="dxa"/>
          </w:tcPr>
          <w:p w14:paraId="7516D0EB" w14:textId="77777777" w:rsidR="00C33EA6" w:rsidRPr="00724A2D" w:rsidRDefault="00C33EA6" w:rsidP="008B73BC">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/metadata/citation/citeinfo/origin</w:t>
            </w:r>
          </w:p>
        </w:tc>
        <w:tc>
          <w:tcPr>
            <w:tcW w:w="1260" w:type="dxa"/>
          </w:tcPr>
          <w:p w14:paraId="0759B2BF" w14:textId="77777777" w:rsidR="00C33EA6" w:rsidRPr="00724A2D" w:rsidRDefault="003D36B6" w:rsidP="00B94CBA">
            <w:pPr>
              <w:jc w:val="cente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rPr>
              <w:t>4.0</w:t>
            </w:r>
            <w:r w:rsidR="00C33EA6" w:rsidRPr="00724A2D">
              <w:rPr>
                <w:rFonts w:cs="Times New Roman"/>
              </w:rPr>
              <w:t>5</w:t>
            </w:r>
          </w:p>
        </w:tc>
      </w:tr>
      <w:tr w:rsidR="001B72C0" w:rsidRPr="000D77D2" w14:paraId="532E7100" w14:textId="77777777" w:rsidTr="00724A2D">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548" w:type="dxa"/>
          </w:tcPr>
          <w:p w14:paraId="68E2A88E" w14:textId="77777777" w:rsidR="002A083C" w:rsidRPr="00724A2D" w:rsidRDefault="002A083C" w:rsidP="008B73BC">
            <w:pPr>
              <w:rPr>
                <w:rFonts w:eastAsia="Times New Roman" w:cs="Times New Roman"/>
                <w:b w:val="0"/>
              </w:rPr>
            </w:pPr>
            <w:r w:rsidRPr="00724A2D">
              <w:rPr>
                <w:rFonts w:eastAsia="Times New Roman" w:cs="Times New Roman"/>
                <w:b w:val="0"/>
              </w:rPr>
              <w:t>Resource</w:t>
            </w:r>
          </w:p>
          <w:p w14:paraId="5A694AFE" w14:textId="77777777" w:rsidR="002A083C" w:rsidRPr="00724A2D" w:rsidRDefault="00C33EA6" w:rsidP="008B73BC">
            <w:pPr>
              <w:rPr>
                <w:rFonts w:eastAsia="Times New Roman" w:cs="Times New Roman"/>
                <w:b w:val="0"/>
              </w:rPr>
            </w:pPr>
            <w:r w:rsidRPr="00724A2D">
              <w:rPr>
                <w:rFonts w:eastAsia="Times New Roman" w:cs="Times New Roman"/>
                <w:b w:val="0"/>
              </w:rPr>
              <w:t>Creation</w:t>
            </w:r>
            <w:r w:rsidR="001B1230" w:rsidRPr="00724A2D">
              <w:rPr>
                <w:rFonts w:eastAsia="Times New Roman" w:cs="Times New Roman"/>
                <w:b w:val="0"/>
              </w:rPr>
              <w:t xml:space="preserve"> </w:t>
            </w:r>
            <w:r w:rsidRPr="00724A2D">
              <w:rPr>
                <w:rFonts w:eastAsia="Times New Roman" w:cs="Times New Roman"/>
                <w:b w:val="0"/>
              </w:rPr>
              <w:t>/</w:t>
            </w:r>
            <w:r w:rsidR="002A083C" w:rsidRPr="00724A2D">
              <w:rPr>
                <w:rFonts w:eastAsia="Times New Roman" w:cs="Times New Roman"/>
                <w:b w:val="0"/>
              </w:rPr>
              <w:t xml:space="preserve"> </w:t>
            </w:r>
          </w:p>
          <w:p w14:paraId="146ED256" w14:textId="77777777" w:rsidR="00C33EA6" w:rsidRPr="00724A2D" w:rsidRDefault="00C33EA6" w:rsidP="008B73BC">
            <w:pPr>
              <w:rPr>
                <w:rFonts w:cs="Times New Roman"/>
                <w:b w:val="0"/>
              </w:rPr>
            </w:pPr>
            <w:r w:rsidRPr="00724A2D">
              <w:rPr>
                <w:rFonts w:eastAsia="Times New Roman" w:cs="Times New Roman"/>
                <w:b w:val="0"/>
              </w:rPr>
              <w:t>Revision Date</w:t>
            </w:r>
          </w:p>
        </w:tc>
        <w:tc>
          <w:tcPr>
            <w:tcW w:w="3600" w:type="dxa"/>
          </w:tcPr>
          <w:p w14:paraId="7A87DB78" w14:textId="77777777" w:rsidR="00C33EA6" w:rsidRPr="00724A2D" w:rsidRDefault="00C33EA6" w:rsidP="008B73BC">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The date the resource was created</w:t>
            </w:r>
          </w:p>
        </w:tc>
        <w:tc>
          <w:tcPr>
            <w:tcW w:w="3150" w:type="dxa"/>
          </w:tcPr>
          <w:p w14:paraId="48FB8D91" w14:textId="77777777" w:rsidR="00C33EA6" w:rsidRPr="00724A2D" w:rsidRDefault="00C33EA6" w:rsidP="008B73BC">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/metadata/idinfo/citation/citeinfo/pubdate</w:t>
            </w:r>
          </w:p>
        </w:tc>
        <w:tc>
          <w:tcPr>
            <w:tcW w:w="1260" w:type="dxa"/>
          </w:tcPr>
          <w:p w14:paraId="7572E0FE" w14:textId="77777777" w:rsidR="00C33EA6"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0.32</w:t>
            </w:r>
          </w:p>
        </w:tc>
      </w:tr>
    </w:tbl>
    <w:p w14:paraId="37B1E93D" w14:textId="77777777" w:rsidR="002B6581" w:rsidRDefault="008C44DA" w:rsidP="003D36B6">
      <w:pPr>
        <w:pStyle w:val="Heading2"/>
      </w:pPr>
      <w:bookmarkStart w:id="25" w:name="_Toc301700183"/>
      <w:r w:rsidRPr="000D77D2">
        <w:t>Recommended</w:t>
      </w:r>
      <w:r w:rsidR="003D36B6">
        <w:t xml:space="preserve"> Level</w:t>
      </w:r>
      <w:bookmarkEnd w:id="25"/>
      <w:r w:rsidR="003D36B6">
        <w:t xml:space="preserve"> </w:t>
      </w:r>
    </w:p>
    <w:p w14:paraId="3F4D93A4" w14:textId="77777777" w:rsidR="003B24D9" w:rsidRPr="00AF1224" w:rsidRDefault="003B24D9" w:rsidP="003B24D9">
      <w:r w:rsidRPr="00AF1224">
        <w:t xml:space="preserve">In the recommended </w:t>
      </w:r>
      <w:r w:rsidR="004563A6">
        <w:t>level</w:t>
      </w:r>
      <w:r w:rsidRPr="00AF1224">
        <w:t xml:space="preserve"> </w:t>
      </w:r>
      <w:r w:rsidR="00CD36BB">
        <w:t>the scores range from 2 to 0</w:t>
      </w:r>
      <w:r w:rsidRPr="00AF1224">
        <w:t xml:space="preserve">. The Resource Type concept occurs about half the time. </w:t>
      </w:r>
      <w:r w:rsidR="00DD4E4B">
        <w:t xml:space="preserve">Once </w:t>
      </w:r>
      <w:r w:rsidRPr="00AF1224">
        <w:t>this concept</w:t>
      </w:r>
      <w:r w:rsidR="00DD4E4B">
        <w:t xml:space="preserve"> is included in all records,</w:t>
      </w:r>
      <w:r w:rsidRPr="00AF1224">
        <w:t xml:space="preserve"> the sample set will only have 14 records or 2.3% that are only one concept away from dialect max. This 2.3% can be improved by addressing the </w:t>
      </w:r>
      <w:r w:rsidR="001B1230">
        <w:t>remaining</w:t>
      </w:r>
      <w:r w:rsidRPr="00AF1224">
        <w:t xml:space="preserve"> concepts</w:t>
      </w:r>
      <w:r w:rsidR="001B1230">
        <w:t xml:space="preserve"> listed below</w:t>
      </w:r>
      <w:r w:rsidRPr="00AF1224">
        <w:t xml:space="preserve">. </w:t>
      </w:r>
    </w:p>
    <w:p w14:paraId="1E25C330" w14:textId="77777777" w:rsidR="003B24D9" w:rsidRPr="000D77D2" w:rsidRDefault="003B24D9" w:rsidP="008B73BC">
      <w:pPr>
        <w:rPr>
          <w:sz w:val="28"/>
          <w:szCs w:val="28"/>
        </w:rPr>
      </w:pPr>
    </w:p>
    <w:tbl>
      <w:tblPr>
        <w:tblStyle w:val="LightGrid"/>
        <w:tblW w:w="9558" w:type="dxa"/>
        <w:tblLayout w:type="fixed"/>
        <w:tblLook w:val="04A0" w:firstRow="1" w:lastRow="0" w:firstColumn="1" w:lastColumn="0" w:noHBand="0" w:noVBand="1"/>
      </w:tblPr>
      <w:tblGrid>
        <w:gridCol w:w="1548"/>
        <w:gridCol w:w="3690"/>
        <w:gridCol w:w="3060"/>
        <w:gridCol w:w="1260"/>
      </w:tblGrid>
      <w:tr w:rsidR="00724A2D" w:rsidRPr="000D77D2" w14:paraId="0E3FD354" w14:textId="77777777" w:rsidTr="00724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9BDBC4A" w14:textId="77777777" w:rsidR="00C33EA6" w:rsidRPr="00724A2D" w:rsidRDefault="00C33EA6" w:rsidP="008C44DA">
            <w:pPr>
              <w:jc w:val="center"/>
              <w:rPr>
                <w:b w:val="0"/>
              </w:rPr>
            </w:pPr>
            <w:r w:rsidRPr="00724A2D">
              <w:rPr>
                <w:b w:val="0"/>
              </w:rPr>
              <w:t>Concept</w:t>
            </w:r>
          </w:p>
        </w:tc>
        <w:tc>
          <w:tcPr>
            <w:tcW w:w="3690" w:type="dxa"/>
          </w:tcPr>
          <w:p w14:paraId="6EED3108" w14:textId="77777777" w:rsidR="00C33EA6" w:rsidRPr="00724A2D" w:rsidRDefault="00C33EA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Description</w:t>
            </w:r>
          </w:p>
        </w:tc>
        <w:tc>
          <w:tcPr>
            <w:tcW w:w="3060" w:type="dxa"/>
          </w:tcPr>
          <w:p w14:paraId="1C7EEB0E" w14:textId="77777777" w:rsidR="00C33EA6" w:rsidRPr="00724A2D" w:rsidRDefault="008A5F5A"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X</w:t>
            </w:r>
            <w:r w:rsidR="00C33EA6" w:rsidRPr="00724A2D">
              <w:rPr>
                <w:b w:val="0"/>
              </w:rPr>
              <w:t>Path</w:t>
            </w:r>
          </w:p>
        </w:tc>
        <w:tc>
          <w:tcPr>
            <w:tcW w:w="1260" w:type="dxa"/>
          </w:tcPr>
          <w:p w14:paraId="4C0C4855" w14:textId="77777777" w:rsidR="00C33EA6" w:rsidRPr="00724A2D" w:rsidRDefault="003D36B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 xml:space="preserve">Missing </w:t>
            </w:r>
            <w:r w:rsidR="00C33EA6" w:rsidRPr="00724A2D">
              <w:rPr>
                <w:b w:val="0"/>
              </w:rPr>
              <w:t>%</w:t>
            </w:r>
          </w:p>
        </w:tc>
      </w:tr>
      <w:tr w:rsidR="00724A2D" w:rsidRPr="000D77D2" w14:paraId="7D5B647D" w14:textId="77777777" w:rsidTr="00724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19AE6F4" w14:textId="77777777" w:rsidR="00C33EA6" w:rsidRPr="00724A2D" w:rsidRDefault="00C33EA6" w:rsidP="008C44DA">
            <w:pPr>
              <w:rPr>
                <w:rFonts w:eastAsia="Times New Roman" w:cs="Times New Roman"/>
                <w:b w:val="0"/>
              </w:rPr>
            </w:pPr>
            <w:r w:rsidRPr="00724A2D">
              <w:rPr>
                <w:rFonts w:eastAsia="Times New Roman" w:cs="Times New Roman"/>
                <w:b w:val="0"/>
              </w:rPr>
              <w:t>Resource Type</w:t>
            </w:r>
          </w:p>
        </w:tc>
        <w:tc>
          <w:tcPr>
            <w:tcW w:w="3690" w:type="dxa"/>
          </w:tcPr>
          <w:p w14:paraId="6E9AE346" w14:textId="77777777" w:rsidR="00C33EA6" w:rsidRPr="00724A2D" w:rsidRDefault="00C33EA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A resource code identifying the type of resource e.g. dataset, a collection, an application (see MD_ScopeCode) which the metadata describes</w:t>
            </w:r>
          </w:p>
        </w:tc>
        <w:tc>
          <w:tcPr>
            <w:tcW w:w="3060" w:type="dxa"/>
          </w:tcPr>
          <w:p w14:paraId="470DDCF4" w14:textId="77777777" w:rsidR="00C33EA6" w:rsidRPr="00724A2D" w:rsidRDefault="00C33EA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/metadata/distinfo/resdesc</w:t>
            </w:r>
          </w:p>
        </w:tc>
        <w:tc>
          <w:tcPr>
            <w:tcW w:w="1260" w:type="dxa"/>
          </w:tcPr>
          <w:p w14:paraId="79E26576" w14:textId="77777777" w:rsidR="00C33EA6"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47.49</w:t>
            </w:r>
          </w:p>
        </w:tc>
      </w:tr>
      <w:tr w:rsidR="00724A2D" w:rsidRPr="000D77D2" w14:paraId="23DC8817" w14:textId="77777777" w:rsidTr="00724A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62AFCBB" w14:textId="77777777" w:rsidR="00C33EA6" w:rsidRPr="00724A2D" w:rsidRDefault="00C33EA6" w:rsidP="008C44DA">
            <w:pPr>
              <w:rPr>
                <w:rFonts w:eastAsia="Times New Roman" w:cs="Times New Roman"/>
                <w:b w:val="0"/>
              </w:rPr>
            </w:pPr>
            <w:r w:rsidRPr="00724A2D">
              <w:rPr>
                <w:rFonts w:eastAsia="Times New Roman" w:cs="Times New Roman"/>
                <w:b w:val="0"/>
              </w:rPr>
              <w:t>Spatial Extent</w:t>
            </w:r>
          </w:p>
        </w:tc>
        <w:tc>
          <w:tcPr>
            <w:tcW w:w="3690" w:type="dxa"/>
          </w:tcPr>
          <w:p w14:paraId="2A2E6C60" w14:textId="77777777" w:rsidR="00C33EA6" w:rsidRPr="00724A2D" w:rsidRDefault="00C33EA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The spatial extent of the resource</w:t>
            </w:r>
          </w:p>
        </w:tc>
        <w:tc>
          <w:tcPr>
            <w:tcW w:w="3060" w:type="dxa"/>
          </w:tcPr>
          <w:p w14:paraId="52005B91" w14:textId="77777777" w:rsidR="00C33EA6" w:rsidRPr="00724A2D" w:rsidRDefault="00C33EA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/metadata/idinfo/spdom/bounding</w:t>
            </w:r>
          </w:p>
        </w:tc>
        <w:tc>
          <w:tcPr>
            <w:tcW w:w="1260" w:type="dxa"/>
          </w:tcPr>
          <w:p w14:paraId="72C5A875" w14:textId="77777777" w:rsidR="00C33EA6" w:rsidRPr="00724A2D" w:rsidRDefault="003D36B6" w:rsidP="00B94CBA">
            <w:pPr>
              <w:jc w:val="cente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rPr>
              <w:t>3.40</w:t>
            </w:r>
          </w:p>
        </w:tc>
      </w:tr>
      <w:tr w:rsidR="00724A2D" w:rsidRPr="000D77D2" w14:paraId="01A6E82A" w14:textId="77777777" w:rsidTr="00724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E5DB04C" w14:textId="77777777" w:rsidR="00D466FA" w:rsidRPr="00724A2D" w:rsidRDefault="00C33EA6" w:rsidP="008C44DA">
            <w:pPr>
              <w:rPr>
                <w:rFonts w:cs="Times New Roman"/>
                <w:b w:val="0"/>
                <w:color w:val="000000"/>
              </w:rPr>
            </w:pPr>
            <w:r w:rsidRPr="00724A2D">
              <w:rPr>
                <w:rFonts w:cs="Times New Roman"/>
                <w:b w:val="0"/>
                <w:color w:val="000000"/>
              </w:rPr>
              <w:t xml:space="preserve">Resource </w:t>
            </w:r>
          </w:p>
          <w:p w14:paraId="4B413A8F" w14:textId="77777777" w:rsidR="00C33EA6" w:rsidRPr="00724A2D" w:rsidRDefault="00C33EA6" w:rsidP="008C44DA">
            <w:pPr>
              <w:rPr>
                <w:rFonts w:eastAsia="Times New Roman" w:cs="Times New Roman"/>
                <w:b w:val="0"/>
              </w:rPr>
            </w:pPr>
            <w:r w:rsidRPr="00724A2D">
              <w:rPr>
                <w:rFonts w:cs="Times New Roman"/>
                <w:b w:val="0"/>
                <w:color w:val="000000"/>
              </w:rPr>
              <w:t>Creation</w:t>
            </w:r>
            <w:r w:rsidR="001B1230" w:rsidRPr="00724A2D">
              <w:rPr>
                <w:rFonts w:cs="Times New Roman"/>
                <w:b w:val="0"/>
                <w:color w:val="000000"/>
              </w:rPr>
              <w:t xml:space="preserve"> </w:t>
            </w:r>
            <w:r w:rsidRPr="00724A2D">
              <w:rPr>
                <w:rFonts w:cs="Times New Roman"/>
                <w:b w:val="0"/>
                <w:color w:val="000000"/>
              </w:rPr>
              <w:t>/</w:t>
            </w:r>
            <w:r w:rsidR="00D466FA" w:rsidRPr="00724A2D">
              <w:rPr>
                <w:rFonts w:cs="Times New Roman"/>
                <w:b w:val="0"/>
                <w:color w:val="000000"/>
              </w:rPr>
              <w:t xml:space="preserve"> </w:t>
            </w:r>
            <w:r w:rsidRPr="00724A2D">
              <w:rPr>
                <w:rFonts w:cs="Times New Roman"/>
                <w:b w:val="0"/>
                <w:color w:val="000000"/>
              </w:rPr>
              <w:t>Revision Date</w:t>
            </w:r>
          </w:p>
        </w:tc>
        <w:tc>
          <w:tcPr>
            <w:tcW w:w="3690" w:type="dxa"/>
          </w:tcPr>
          <w:p w14:paraId="20706FD2" w14:textId="77777777" w:rsidR="00C33EA6" w:rsidRPr="00724A2D" w:rsidRDefault="00C33EA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The date the resource was created</w:t>
            </w:r>
          </w:p>
        </w:tc>
        <w:tc>
          <w:tcPr>
            <w:tcW w:w="3060" w:type="dxa"/>
          </w:tcPr>
          <w:p w14:paraId="147E8609" w14:textId="77777777" w:rsidR="00C33EA6" w:rsidRPr="00724A2D" w:rsidRDefault="00C33EA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/metadata/idinfo/citation/citeinfo/pubdate</w:t>
            </w:r>
          </w:p>
        </w:tc>
        <w:tc>
          <w:tcPr>
            <w:tcW w:w="1260" w:type="dxa"/>
          </w:tcPr>
          <w:p w14:paraId="54E8CA54" w14:textId="77777777" w:rsidR="00C33EA6"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0.36</w:t>
            </w:r>
          </w:p>
        </w:tc>
      </w:tr>
      <w:tr w:rsidR="00724A2D" w:rsidRPr="000D77D2" w14:paraId="1EBB4831" w14:textId="77777777" w:rsidTr="00724A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B253918" w14:textId="77777777" w:rsidR="00C33EA6" w:rsidRPr="00724A2D" w:rsidRDefault="00C33EA6" w:rsidP="008C44DA">
            <w:pPr>
              <w:rPr>
                <w:rFonts w:cs="Times New Roman"/>
                <w:b w:val="0"/>
              </w:rPr>
            </w:pPr>
            <w:r w:rsidRPr="00724A2D">
              <w:rPr>
                <w:rFonts w:cs="Times New Roman"/>
                <w:b w:val="0"/>
              </w:rPr>
              <w:t>Contributor Name</w:t>
            </w:r>
          </w:p>
        </w:tc>
        <w:tc>
          <w:tcPr>
            <w:tcW w:w="3690" w:type="dxa"/>
          </w:tcPr>
          <w:p w14:paraId="5E0C4381" w14:textId="77777777" w:rsidR="00C33EA6" w:rsidRPr="00724A2D" w:rsidRDefault="00C33EA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Contributor to the resource</w:t>
            </w:r>
          </w:p>
        </w:tc>
        <w:tc>
          <w:tcPr>
            <w:tcW w:w="3060" w:type="dxa"/>
          </w:tcPr>
          <w:p w14:paraId="1786A5ED" w14:textId="77777777" w:rsidR="00C33EA6" w:rsidRPr="00724A2D" w:rsidRDefault="00C33EA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/metadata/idinfo/datacred</w:t>
            </w:r>
          </w:p>
        </w:tc>
        <w:tc>
          <w:tcPr>
            <w:tcW w:w="1260" w:type="dxa"/>
          </w:tcPr>
          <w:p w14:paraId="23982474" w14:textId="77777777" w:rsidR="00C33EA6" w:rsidRPr="00724A2D" w:rsidRDefault="003D36B6" w:rsidP="00B94CBA">
            <w:pPr>
              <w:jc w:val="cente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rPr>
              <w:t>0.16</w:t>
            </w:r>
          </w:p>
        </w:tc>
      </w:tr>
    </w:tbl>
    <w:p w14:paraId="11CD2F4F" w14:textId="77777777" w:rsidR="008C44DA" w:rsidRDefault="008C44DA" w:rsidP="003D36B6">
      <w:pPr>
        <w:pStyle w:val="Heading2"/>
      </w:pPr>
      <w:bookmarkStart w:id="26" w:name="_Toc301700184"/>
      <w:r w:rsidRPr="000D77D2">
        <w:t>Optional</w:t>
      </w:r>
      <w:r w:rsidR="003D36B6">
        <w:t xml:space="preserve"> Level</w:t>
      </w:r>
      <w:bookmarkEnd w:id="26"/>
    </w:p>
    <w:p w14:paraId="079CA353" w14:textId="77777777" w:rsidR="003B24D9" w:rsidRPr="00AF1224" w:rsidRDefault="003B24D9" w:rsidP="003B24D9">
      <w:r w:rsidRPr="00AF1224">
        <w:t xml:space="preserve">In the Optional </w:t>
      </w:r>
      <w:r w:rsidR="004563A6">
        <w:t>level</w:t>
      </w:r>
      <w:r w:rsidRPr="00AF1224">
        <w:t xml:space="preserve"> we have two concepts that are </w:t>
      </w:r>
      <w:r w:rsidR="00641017">
        <w:t xml:space="preserve">included </w:t>
      </w:r>
      <w:r>
        <w:t>in some</w:t>
      </w:r>
      <w:r w:rsidR="00641017">
        <w:t>, but not the majority of the</w:t>
      </w:r>
      <w:r>
        <w:t xml:space="preserve"> records</w:t>
      </w:r>
      <w:r w:rsidRPr="00AF1224">
        <w:t xml:space="preserve">. Only 10% of records include a Resource Format. Improving documentation of this concept, as well as Transfer Size, will result in all but 1 of the records in the sample set </w:t>
      </w:r>
      <w:r w:rsidR="00641017">
        <w:t>reaching</w:t>
      </w:r>
      <w:r w:rsidRPr="00AF1224">
        <w:t xml:space="preserve"> the dialect max for the Optional Recommendation.</w:t>
      </w:r>
      <w:r>
        <w:t xml:space="preserve"> The one record is missing </w:t>
      </w:r>
      <w:r w:rsidR="00641017">
        <w:t>R</w:t>
      </w:r>
      <w:r>
        <w:t>ights</w:t>
      </w:r>
      <w:r w:rsidR="00641017">
        <w:t>.</w:t>
      </w:r>
    </w:p>
    <w:p w14:paraId="1F324E6B" w14:textId="77777777" w:rsidR="003B24D9" w:rsidRPr="000D77D2" w:rsidRDefault="003B24D9" w:rsidP="008C44DA">
      <w:pPr>
        <w:rPr>
          <w:sz w:val="28"/>
          <w:szCs w:val="28"/>
        </w:rPr>
      </w:pPr>
    </w:p>
    <w:tbl>
      <w:tblPr>
        <w:tblStyle w:val="LightGrid"/>
        <w:tblW w:w="9558" w:type="dxa"/>
        <w:tblLayout w:type="fixed"/>
        <w:tblLook w:val="04A0" w:firstRow="1" w:lastRow="0" w:firstColumn="1" w:lastColumn="0" w:noHBand="0" w:noVBand="1"/>
      </w:tblPr>
      <w:tblGrid>
        <w:gridCol w:w="1548"/>
        <w:gridCol w:w="3600"/>
        <w:gridCol w:w="3150"/>
        <w:gridCol w:w="1260"/>
      </w:tblGrid>
      <w:tr w:rsidR="004859B9" w:rsidRPr="00724A2D" w14:paraId="1AD97E4F" w14:textId="77777777" w:rsidTr="00724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7F7193D" w14:textId="77777777" w:rsidR="008C44DA" w:rsidRPr="00724A2D" w:rsidRDefault="008C44DA" w:rsidP="008C44DA">
            <w:pPr>
              <w:jc w:val="center"/>
              <w:rPr>
                <w:b w:val="0"/>
              </w:rPr>
            </w:pPr>
            <w:r w:rsidRPr="00724A2D">
              <w:rPr>
                <w:b w:val="0"/>
              </w:rPr>
              <w:t>Concept</w:t>
            </w:r>
          </w:p>
        </w:tc>
        <w:tc>
          <w:tcPr>
            <w:tcW w:w="3600" w:type="dxa"/>
          </w:tcPr>
          <w:p w14:paraId="0D90261C" w14:textId="77777777" w:rsidR="008C44DA" w:rsidRPr="00724A2D" w:rsidRDefault="008C44DA"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Description</w:t>
            </w:r>
          </w:p>
        </w:tc>
        <w:tc>
          <w:tcPr>
            <w:tcW w:w="3150" w:type="dxa"/>
          </w:tcPr>
          <w:p w14:paraId="6E12B7B1" w14:textId="77777777" w:rsidR="008C44DA" w:rsidRPr="00724A2D" w:rsidRDefault="008C44DA"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XPath</w:t>
            </w:r>
          </w:p>
        </w:tc>
        <w:tc>
          <w:tcPr>
            <w:tcW w:w="1260" w:type="dxa"/>
          </w:tcPr>
          <w:p w14:paraId="5F1DF1FE" w14:textId="77777777" w:rsidR="008C44DA" w:rsidRPr="00724A2D" w:rsidRDefault="003D36B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 xml:space="preserve">Missing </w:t>
            </w:r>
            <w:r w:rsidR="008C44DA" w:rsidRPr="00724A2D">
              <w:rPr>
                <w:b w:val="0"/>
              </w:rPr>
              <w:t>%</w:t>
            </w:r>
          </w:p>
        </w:tc>
      </w:tr>
      <w:tr w:rsidR="004859B9" w:rsidRPr="00724A2D" w14:paraId="65379DDE" w14:textId="77777777" w:rsidTr="00724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4CF58CB" w14:textId="77777777" w:rsidR="008C44DA" w:rsidRPr="00724A2D" w:rsidRDefault="00A1304B" w:rsidP="008C44DA">
            <w:pPr>
              <w:rPr>
                <w:rFonts w:cs="Times New Roman"/>
                <w:b w:val="0"/>
              </w:rPr>
            </w:pPr>
            <w:r w:rsidRPr="00724A2D">
              <w:rPr>
                <w:rFonts w:cs="Times New Roman"/>
                <w:b w:val="0"/>
              </w:rPr>
              <w:t>Transfer Size</w:t>
            </w:r>
          </w:p>
        </w:tc>
        <w:tc>
          <w:tcPr>
            <w:tcW w:w="3600" w:type="dxa"/>
          </w:tcPr>
          <w:p w14:paraId="418E3126" w14:textId="77777777" w:rsidR="008C44DA" w:rsidRPr="00724A2D" w:rsidRDefault="004F00F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The size of the digital resource</w:t>
            </w:r>
          </w:p>
        </w:tc>
        <w:tc>
          <w:tcPr>
            <w:tcW w:w="3150" w:type="dxa"/>
          </w:tcPr>
          <w:p w14:paraId="07004AA3" w14:textId="77777777" w:rsidR="008C44DA" w:rsidRPr="00724A2D" w:rsidRDefault="004F00F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/metadata/distinfo/stdorder/digform/digtinfo/transize</w:t>
            </w:r>
          </w:p>
        </w:tc>
        <w:tc>
          <w:tcPr>
            <w:tcW w:w="1260" w:type="dxa"/>
          </w:tcPr>
          <w:p w14:paraId="313BFBCC" w14:textId="77777777" w:rsidR="008C44DA" w:rsidRPr="00724A2D" w:rsidRDefault="00CF7128"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48.46</w:t>
            </w:r>
          </w:p>
        </w:tc>
      </w:tr>
      <w:tr w:rsidR="004859B9" w:rsidRPr="00724A2D" w14:paraId="735F2452" w14:textId="77777777" w:rsidTr="00724A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1B048E8" w14:textId="77777777" w:rsidR="008C44DA" w:rsidRPr="00724A2D" w:rsidRDefault="00A1304B" w:rsidP="008C44DA">
            <w:pPr>
              <w:rPr>
                <w:rFonts w:cs="Times New Roman"/>
                <w:b w:val="0"/>
              </w:rPr>
            </w:pPr>
            <w:r w:rsidRPr="00724A2D">
              <w:rPr>
                <w:rFonts w:cs="Times New Roman"/>
                <w:b w:val="0"/>
              </w:rPr>
              <w:t>Resource Format</w:t>
            </w:r>
          </w:p>
        </w:tc>
        <w:tc>
          <w:tcPr>
            <w:tcW w:w="3600" w:type="dxa"/>
          </w:tcPr>
          <w:p w14:paraId="02E9BE68" w14:textId="77777777" w:rsidR="008C44DA" w:rsidRPr="00724A2D" w:rsidRDefault="004F00F6" w:rsidP="004F00F6">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The physical or digital manifestation of the resource</w:t>
            </w:r>
          </w:p>
        </w:tc>
        <w:tc>
          <w:tcPr>
            <w:tcW w:w="3150" w:type="dxa"/>
          </w:tcPr>
          <w:p w14:paraId="5C3A5241" w14:textId="77777777" w:rsidR="008C44DA" w:rsidRPr="00724A2D" w:rsidRDefault="004F00F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/metadata/distInfo/distributor/distorFormat/formatName</w:t>
            </w:r>
          </w:p>
        </w:tc>
        <w:tc>
          <w:tcPr>
            <w:tcW w:w="1260" w:type="dxa"/>
          </w:tcPr>
          <w:p w14:paraId="4472637A" w14:textId="77777777" w:rsidR="008C44DA" w:rsidRPr="00724A2D" w:rsidRDefault="00CF7128" w:rsidP="00B94CBA">
            <w:pPr>
              <w:jc w:val="cente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rPr>
              <w:t>9</w:t>
            </w:r>
            <w:r w:rsidR="003D36B6" w:rsidRPr="00724A2D">
              <w:rPr>
                <w:rFonts w:cs="Times New Roman"/>
              </w:rPr>
              <w:t>0.44</w:t>
            </w:r>
          </w:p>
        </w:tc>
      </w:tr>
      <w:tr w:rsidR="004859B9" w:rsidRPr="00724A2D" w14:paraId="1C925B95" w14:textId="77777777" w:rsidTr="00724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401584D" w14:textId="77777777" w:rsidR="008C44DA" w:rsidRPr="00724A2D" w:rsidRDefault="00A1304B" w:rsidP="008C44DA">
            <w:pPr>
              <w:rPr>
                <w:rFonts w:cs="Times New Roman"/>
                <w:b w:val="0"/>
              </w:rPr>
            </w:pPr>
            <w:r w:rsidRPr="00724A2D">
              <w:rPr>
                <w:rFonts w:cs="Times New Roman"/>
                <w:b w:val="0"/>
              </w:rPr>
              <w:lastRenderedPageBreak/>
              <w:t>Rights</w:t>
            </w:r>
          </w:p>
        </w:tc>
        <w:tc>
          <w:tcPr>
            <w:tcW w:w="3600" w:type="dxa"/>
          </w:tcPr>
          <w:p w14:paraId="62A534D9" w14:textId="77777777" w:rsidR="008C44DA" w:rsidRPr="00724A2D" w:rsidRDefault="00AB0BA6" w:rsidP="00AB0BA6">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Information about rights held in and over the resource</w:t>
            </w:r>
          </w:p>
        </w:tc>
        <w:tc>
          <w:tcPr>
            <w:tcW w:w="3150" w:type="dxa"/>
          </w:tcPr>
          <w:p w14:paraId="76E94F7B" w14:textId="77777777" w:rsidR="008C44DA" w:rsidRPr="00724A2D" w:rsidRDefault="00AB0BA6" w:rsidP="00AB0BA6">
            <w:pP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724A2D">
              <w:rPr>
                <w:rFonts w:cs="Times New Roman"/>
                <w:color w:val="000000"/>
              </w:rPr>
              <w:t>/metadata/idinfo/accconst</w:t>
            </w:r>
          </w:p>
          <w:p w14:paraId="6F9B1C0A" w14:textId="77777777" w:rsidR="00C07095" w:rsidRPr="00724A2D" w:rsidRDefault="00C07095" w:rsidP="00AB0BA6">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/metadata/idinfo/useconst</w:t>
            </w:r>
          </w:p>
        </w:tc>
        <w:tc>
          <w:tcPr>
            <w:tcW w:w="1260" w:type="dxa"/>
          </w:tcPr>
          <w:p w14:paraId="2C8F9D4D" w14:textId="77777777" w:rsidR="008C44DA"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0</w:t>
            </w:r>
            <w:r w:rsidR="00CF7128" w:rsidRPr="00724A2D">
              <w:rPr>
                <w:rFonts w:cs="Times New Roman"/>
              </w:rPr>
              <w:t>.</w:t>
            </w:r>
            <w:r w:rsidRPr="00724A2D">
              <w:rPr>
                <w:rFonts w:cs="Times New Roman"/>
              </w:rPr>
              <w:t>16</w:t>
            </w:r>
          </w:p>
        </w:tc>
      </w:tr>
    </w:tbl>
    <w:p w14:paraId="267BC298" w14:textId="1EEF34B4" w:rsidR="005145CE" w:rsidRPr="00637182" w:rsidRDefault="00637182" w:rsidP="00724A2D">
      <w:pPr>
        <w:pStyle w:val="Heading1"/>
        <w:rPr>
          <w:sz w:val="28"/>
          <w:szCs w:val="28"/>
        </w:rPr>
      </w:pPr>
      <w:bookmarkStart w:id="27" w:name="_Glossary"/>
      <w:bookmarkStart w:id="28" w:name="_Toc301700185"/>
      <w:bookmarkStart w:id="29" w:name="_Toc296782899"/>
      <w:bookmarkEnd w:id="27"/>
      <w:commentRangeEnd w:id="18"/>
      <w:r>
        <w:rPr>
          <w:rStyle w:val="CommentReference"/>
          <w:rFonts w:eastAsiaTheme="minorEastAsia" w:cstheme="minorBidi"/>
          <w:b w:val="0"/>
          <w:bCs w:val="0"/>
        </w:rPr>
        <w:commentReference w:id="18"/>
      </w:r>
      <w:bookmarkEnd w:id="28"/>
      <w:r w:rsidR="00724A2D" w:rsidRPr="008A5F5A">
        <w:rPr>
          <w:sz w:val="28"/>
          <w:szCs w:val="28"/>
        </w:rPr>
        <w:t xml:space="preserve"> </w:t>
      </w:r>
      <w:bookmarkStart w:id="30" w:name="_Toc301700187"/>
      <w:r w:rsidR="005145CE" w:rsidRPr="008E5FBF">
        <w:t>G</w:t>
      </w:r>
      <w:r w:rsidR="005145CE">
        <w:t>lossary</w:t>
      </w:r>
      <w:bookmarkEnd w:id="29"/>
      <w:bookmarkEnd w:id="30"/>
    </w:p>
    <w:p w14:paraId="74E514E9" w14:textId="77777777" w:rsidR="008A5F5A" w:rsidRPr="008A5F5A" w:rsidRDefault="008A5F5A" w:rsidP="008A5F5A">
      <w:pPr>
        <w:ind w:left="288" w:hanging="288"/>
        <w:rPr>
          <w:bCs/>
        </w:rPr>
      </w:pPr>
      <w:r w:rsidRPr="00724A2D">
        <w:rPr>
          <w:b/>
          <w:bCs/>
        </w:rPr>
        <w:t>Collection</w:t>
      </w:r>
      <w:r w:rsidRPr="008A5F5A">
        <w:rPr>
          <w:bCs/>
        </w:rPr>
        <w:t xml:space="preserve">:  </w:t>
      </w:r>
      <w:r w:rsidRPr="008A5F5A">
        <w:t xml:space="preserve">A group of metadata </w:t>
      </w:r>
      <w:ins w:id="31" w:author="Sean Gordon" w:date="2015-08-24T14:32:00Z">
        <w:r w:rsidR="003C6E65" w:rsidRPr="008A5F5A">
          <w:t>records</w:t>
        </w:r>
      </w:ins>
      <w:r w:rsidRPr="008A5F5A">
        <w:t xml:space="preserve"> commonly organized by a data facility, organization or project and often stored in a database or web accessible folder. </w:t>
      </w:r>
    </w:p>
    <w:p w14:paraId="13602ABB" w14:textId="77777777" w:rsidR="008A5F5A" w:rsidRPr="008A5F5A" w:rsidRDefault="008A5F5A" w:rsidP="008A5F5A">
      <w:pPr>
        <w:ind w:left="288" w:hanging="288"/>
        <w:rPr>
          <w:bCs/>
        </w:rPr>
      </w:pPr>
      <w:r w:rsidRPr="00724A2D">
        <w:rPr>
          <w:b/>
          <w:bCs/>
        </w:rPr>
        <w:t>Concept</w:t>
      </w:r>
      <w:r w:rsidRPr="008A5F5A">
        <w:rPr>
          <w:bCs/>
        </w:rPr>
        <w:t xml:space="preserve">:   </w:t>
      </w:r>
      <w:r w:rsidRPr="008A5F5A">
        <w:t>General term for describing a documentation entity.</w:t>
      </w:r>
      <w:r w:rsidRPr="008A5F5A">
        <w:rPr>
          <w:bCs/>
        </w:rPr>
        <w:t xml:space="preserve"> Concepts can occur in many dialects where they are typically represented (in XML) by an element.</w:t>
      </w:r>
    </w:p>
    <w:p w14:paraId="6B53F39D" w14:textId="77777777" w:rsidR="008A5F5A" w:rsidRPr="008A5F5A" w:rsidRDefault="00095E82" w:rsidP="008A5F5A">
      <w:pPr>
        <w:ind w:left="288" w:hanging="288"/>
        <w:rPr>
          <w:bCs/>
        </w:rPr>
      </w:pPr>
      <w:r w:rsidRPr="00724A2D">
        <w:rPr>
          <w:b/>
          <w:bCs/>
        </w:rPr>
        <w:t>Dialect</w:t>
      </w:r>
      <w:r>
        <w:rPr>
          <w:bCs/>
        </w:rPr>
        <w:t xml:space="preserve">:   </w:t>
      </w:r>
      <w:r w:rsidR="008A5F5A" w:rsidRPr="008A5F5A">
        <w:rPr>
          <w:bCs/>
        </w:rPr>
        <w:t>A particular form of the documentation language that is specific to a community.</w:t>
      </w:r>
    </w:p>
    <w:p w14:paraId="0EB5CA45" w14:textId="77777777" w:rsidR="008A5F5A" w:rsidRPr="008A5F5A" w:rsidRDefault="008A5F5A" w:rsidP="008A5F5A">
      <w:pPr>
        <w:ind w:left="288" w:hanging="288"/>
        <w:rPr>
          <w:bCs/>
        </w:rPr>
      </w:pPr>
      <w:r w:rsidRPr="00724A2D">
        <w:rPr>
          <w:b/>
          <w:bCs/>
        </w:rPr>
        <w:t>Dialect Maximum</w:t>
      </w:r>
      <w:r w:rsidRPr="008A5F5A">
        <w:rPr>
          <w:bCs/>
        </w:rPr>
        <w:t>: The maximum number of concepts from a particular recommendation that are included in a particular recommendation. Note: the dialect maximum is always less than or equal to the recommendation maximum.</w:t>
      </w:r>
    </w:p>
    <w:p w14:paraId="6F1D72D5" w14:textId="77777777" w:rsidR="008A5F5A" w:rsidRDefault="008A5F5A" w:rsidP="008A5F5A">
      <w:pPr>
        <w:ind w:left="288" w:hanging="288"/>
        <w:rPr>
          <w:bCs/>
        </w:rPr>
      </w:pPr>
      <w:r w:rsidRPr="00724A2D">
        <w:rPr>
          <w:b/>
          <w:bCs/>
        </w:rPr>
        <w:t>Element</w:t>
      </w:r>
      <w:r w:rsidRPr="008A5F5A">
        <w:rPr>
          <w:bCs/>
        </w:rPr>
        <w:t>: An item providing a value for a concept, typically in an XML representation. Elements depend on dialects. They are the instantiation of a concept in a dialect.</w:t>
      </w:r>
    </w:p>
    <w:p w14:paraId="57CB574E" w14:textId="77777777" w:rsidR="00095E82" w:rsidRPr="00095E82" w:rsidRDefault="00095E82" w:rsidP="00095E82">
      <w:pPr>
        <w:ind w:left="288" w:hanging="288"/>
        <w:rPr>
          <w:rFonts w:cs="Cambria"/>
        </w:rPr>
      </w:pPr>
      <w:r w:rsidRPr="00724A2D">
        <w:rPr>
          <w:rFonts w:cs="Cambria"/>
          <w:b/>
        </w:rPr>
        <w:t>Level</w:t>
      </w:r>
      <w:r w:rsidRPr="00095E82">
        <w:rPr>
          <w:rFonts w:cs="Cambria"/>
        </w:rPr>
        <w:t>:   Recommendations may have different degrees of necessity associated with a concept’s occurrence in a record. These subsets of concepts within a recommendation are called levels.</w:t>
      </w:r>
    </w:p>
    <w:p w14:paraId="2EE123FA" w14:textId="77777777" w:rsidR="008A5F5A" w:rsidRPr="008A5F5A" w:rsidRDefault="008A5F5A" w:rsidP="008A5F5A">
      <w:pPr>
        <w:ind w:left="288" w:hanging="288"/>
      </w:pPr>
      <w:r w:rsidRPr="00724A2D">
        <w:rPr>
          <w:b/>
          <w:bCs/>
        </w:rPr>
        <w:t>Recommendation</w:t>
      </w:r>
      <w:r w:rsidRPr="008A5F5A">
        <w:rPr>
          <w:bCs/>
        </w:rPr>
        <w:t xml:space="preserve">:  </w:t>
      </w:r>
      <w:r w:rsidRPr="008A5F5A">
        <w:t>A set of concepts that an organization identifies for achieving a documentation goal.</w:t>
      </w:r>
    </w:p>
    <w:p w14:paraId="0E2E0318" w14:textId="77777777" w:rsidR="008A5F5A" w:rsidRPr="008A5F5A" w:rsidRDefault="008A5F5A" w:rsidP="008A5F5A">
      <w:pPr>
        <w:ind w:left="288" w:hanging="288"/>
        <w:rPr>
          <w:bCs/>
        </w:rPr>
      </w:pPr>
      <w:r w:rsidRPr="00724A2D">
        <w:rPr>
          <w:b/>
          <w:bCs/>
        </w:rPr>
        <w:t>Recommendation Maximum</w:t>
      </w:r>
      <w:r w:rsidRPr="008A5F5A">
        <w:rPr>
          <w:bCs/>
        </w:rPr>
        <w:t>: The number of concepts included in a particular recommendation. Note that the recommendation maximum is the maximum completeness score available for a metadata record being evaluated with respect to that recommendation. The recommendation maxima are always greater than or equal to all dialect maxima for that recommendation.</w:t>
      </w:r>
    </w:p>
    <w:p w14:paraId="163957F5" w14:textId="77777777" w:rsidR="008A5F5A" w:rsidRPr="008A5F5A" w:rsidRDefault="008A5F5A" w:rsidP="008A5F5A">
      <w:pPr>
        <w:ind w:left="288" w:hanging="288"/>
      </w:pPr>
      <w:r w:rsidRPr="00724A2D">
        <w:rPr>
          <w:b/>
          <w:bCs/>
        </w:rPr>
        <w:t>Signature</w:t>
      </w:r>
      <w:r w:rsidRPr="008A5F5A">
        <w:rPr>
          <w:bCs/>
        </w:rPr>
        <w:t>: A series of numbers that give the number of concepts/elements missing from a metadata record (or a group of metadata records) in a series of spirals. Signatures with low numbers indicate fewer missing elements and a signature made up completely of 0’s indicates a record or group of records that is complete with respect to a particular recommendation/dialect combination. A signature of 2 3 indicates that 2 elements are missing from the first spiral and 3 are missing from the second. The sum of the numbers in a signature is the total number of elements missing from a record or group of records.</w:t>
      </w:r>
    </w:p>
    <w:p w14:paraId="30F01A3C" w14:textId="77777777" w:rsidR="008A5F5A" w:rsidRPr="008A5F5A" w:rsidRDefault="008A5F5A" w:rsidP="008A5F5A">
      <w:pPr>
        <w:ind w:left="288" w:hanging="288"/>
      </w:pPr>
      <w:r w:rsidRPr="00724A2D">
        <w:rPr>
          <w:b/>
          <w:bCs/>
        </w:rPr>
        <w:t>Spiral</w:t>
      </w:r>
      <w:r w:rsidRPr="008A5F5A">
        <w:rPr>
          <w:bCs/>
        </w:rPr>
        <w:t xml:space="preserve">:  </w:t>
      </w:r>
      <w:r w:rsidRPr="008A5F5A">
        <w:t>A set of concepts required to support a particular documentation need or use case.</w:t>
      </w:r>
    </w:p>
    <w:p w14:paraId="062B4D89" w14:textId="77777777" w:rsidR="007F71C3" w:rsidRDefault="007F71C3" w:rsidP="0037368B"/>
    <w:p w14:paraId="464A3D29" w14:textId="77777777" w:rsidR="00BF0858" w:rsidRPr="00724A2D" w:rsidRDefault="00BF0858" w:rsidP="00F15AFB">
      <w:pPr>
        <w:rPr>
          <w:rFonts w:eastAsiaTheme="majorEastAsia" w:cstheme="majorBidi"/>
          <w:b/>
          <w:bCs/>
          <w:sz w:val="32"/>
          <w:szCs w:val="32"/>
        </w:rPr>
      </w:pPr>
    </w:p>
    <w:sectPr w:rsidR="00BF0858" w:rsidRPr="00724A2D" w:rsidSect="002D4B5C">
      <w:footerReference w:type="even" r:id="rId18"/>
      <w:footerReference w:type="defaul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Sean Gordon" w:date="2015-12-07T14:06:00Z" w:initials="SG">
    <w:p w14:paraId="1180C291" w14:textId="0B79F636" w:rsidR="00801571" w:rsidRDefault="00801571">
      <w:pPr>
        <w:pStyle w:val="CommentText"/>
      </w:pPr>
      <w:r>
        <w:rPr>
          <w:rStyle w:val="CommentReference"/>
        </w:rPr>
        <w:annotationRef/>
      </w:r>
      <w:r>
        <w:t>Needs rewrite</w:t>
      </w:r>
    </w:p>
  </w:comment>
  <w:comment w:id="18" w:author="Sean Gordon" w:date="2015-12-07T14:03:00Z" w:initials="SG">
    <w:p w14:paraId="689DDE69" w14:textId="0A361511" w:rsidR="00801571" w:rsidRDefault="00801571">
      <w:pPr>
        <w:pStyle w:val="CommentText"/>
      </w:pPr>
      <w:r>
        <w:rPr>
          <w:rStyle w:val="CommentReference"/>
        </w:rPr>
        <w:annotationRef/>
      </w:r>
      <w:r>
        <w:t>Edit to contain NCAR not USGS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80C291" w15:done="0"/>
  <w15:commentEx w15:paraId="689DDE6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4FEBD0" w14:textId="77777777" w:rsidR="002B3B39" w:rsidRDefault="002B3B39" w:rsidP="00CD36BB">
      <w:r>
        <w:separator/>
      </w:r>
    </w:p>
  </w:endnote>
  <w:endnote w:type="continuationSeparator" w:id="0">
    <w:p w14:paraId="467B050E" w14:textId="77777777" w:rsidR="002B3B39" w:rsidRDefault="002B3B39" w:rsidP="00CD3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AD302" w14:textId="77777777" w:rsidR="00801571" w:rsidRDefault="00801571" w:rsidP="00772B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CDB644" w14:textId="77777777" w:rsidR="00801571" w:rsidRDefault="00801571" w:rsidP="002D4B5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35CBB" w14:textId="77777777" w:rsidR="00801571" w:rsidRDefault="00801571" w:rsidP="00772B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000A">
      <w:rPr>
        <w:rStyle w:val="PageNumber"/>
        <w:noProof/>
      </w:rPr>
      <w:t>2</w:t>
    </w:r>
    <w:r>
      <w:rPr>
        <w:rStyle w:val="PageNumber"/>
      </w:rPr>
      <w:fldChar w:fldCharType="end"/>
    </w:r>
  </w:p>
  <w:p w14:paraId="00991887" w14:textId="77777777" w:rsidR="00801571" w:rsidRDefault="00801571" w:rsidP="002D4B5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EF3297" w14:textId="77777777" w:rsidR="002B3B39" w:rsidRDefault="002B3B39" w:rsidP="00CD36BB">
      <w:r>
        <w:separator/>
      </w:r>
    </w:p>
  </w:footnote>
  <w:footnote w:type="continuationSeparator" w:id="0">
    <w:p w14:paraId="66B44B4B" w14:textId="77777777" w:rsidR="002B3B39" w:rsidRDefault="002B3B39" w:rsidP="00CD36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1169"/>
    <w:multiLevelType w:val="multilevel"/>
    <w:tmpl w:val="212849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68B"/>
    <w:rsid w:val="00002187"/>
    <w:rsid w:val="00004E95"/>
    <w:rsid w:val="00006ACE"/>
    <w:rsid w:val="00010947"/>
    <w:rsid w:val="00022CCF"/>
    <w:rsid w:val="00025ED2"/>
    <w:rsid w:val="00027259"/>
    <w:rsid w:val="000360F0"/>
    <w:rsid w:val="00040855"/>
    <w:rsid w:val="000445AD"/>
    <w:rsid w:val="000505E3"/>
    <w:rsid w:val="0005337C"/>
    <w:rsid w:val="000538B8"/>
    <w:rsid w:val="00057F8A"/>
    <w:rsid w:val="00067567"/>
    <w:rsid w:val="00071960"/>
    <w:rsid w:val="0007303E"/>
    <w:rsid w:val="00075767"/>
    <w:rsid w:val="00077B9F"/>
    <w:rsid w:val="000825AC"/>
    <w:rsid w:val="000922A5"/>
    <w:rsid w:val="00092D24"/>
    <w:rsid w:val="0009351C"/>
    <w:rsid w:val="00093A89"/>
    <w:rsid w:val="000956D6"/>
    <w:rsid w:val="00095E82"/>
    <w:rsid w:val="00097F34"/>
    <w:rsid w:val="000A0E0E"/>
    <w:rsid w:val="000A4367"/>
    <w:rsid w:val="000A6CD2"/>
    <w:rsid w:val="000B029C"/>
    <w:rsid w:val="000B2995"/>
    <w:rsid w:val="000B609F"/>
    <w:rsid w:val="000C08BC"/>
    <w:rsid w:val="000C5301"/>
    <w:rsid w:val="000D2976"/>
    <w:rsid w:val="000D3F3D"/>
    <w:rsid w:val="000D686E"/>
    <w:rsid w:val="000D77D2"/>
    <w:rsid w:val="000E0DF7"/>
    <w:rsid w:val="000E3DDB"/>
    <w:rsid w:val="000E45CD"/>
    <w:rsid w:val="000E484E"/>
    <w:rsid w:val="000F2AD8"/>
    <w:rsid w:val="000F4CBB"/>
    <w:rsid w:val="000F5672"/>
    <w:rsid w:val="00102F50"/>
    <w:rsid w:val="001063F9"/>
    <w:rsid w:val="00110A7B"/>
    <w:rsid w:val="0011313A"/>
    <w:rsid w:val="0011486E"/>
    <w:rsid w:val="00115A44"/>
    <w:rsid w:val="0011666A"/>
    <w:rsid w:val="00116D47"/>
    <w:rsid w:val="00124F0B"/>
    <w:rsid w:val="00126FB6"/>
    <w:rsid w:val="00134ADF"/>
    <w:rsid w:val="0013763E"/>
    <w:rsid w:val="00151B36"/>
    <w:rsid w:val="00152191"/>
    <w:rsid w:val="00154FCD"/>
    <w:rsid w:val="0015627E"/>
    <w:rsid w:val="00156661"/>
    <w:rsid w:val="001576AC"/>
    <w:rsid w:val="00161737"/>
    <w:rsid w:val="0016437F"/>
    <w:rsid w:val="0016523C"/>
    <w:rsid w:val="00165678"/>
    <w:rsid w:val="0017121C"/>
    <w:rsid w:val="00173FF3"/>
    <w:rsid w:val="001844B8"/>
    <w:rsid w:val="00191861"/>
    <w:rsid w:val="00193C53"/>
    <w:rsid w:val="001B1230"/>
    <w:rsid w:val="001B4D9D"/>
    <w:rsid w:val="001B72C0"/>
    <w:rsid w:val="001C0804"/>
    <w:rsid w:val="001D096E"/>
    <w:rsid w:val="001D6D74"/>
    <w:rsid w:val="001E28DD"/>
    <w:rsid w:val="001F6C21"/>
    <w:rsid w:val="001F6FFD"/>
    <w:rsid w:val="00203B25"/>
    <w:rsid w:val="00207264"/>
    <w:rsid w:val="00233A20"/>
    <w:rsid w:val="00236E60"/>
    <w:rsid w:val="00242E02"/>
    <w:rsid w:val="00242E96"/>
    <w:rsid w:val="002436E6"/>
    <w:rsid w:val="002454DF"/>
    <w:rsid w:val="0026205B"/>
    <w:rsid w:val="0026244B"/>
    <w:rsid w:val="00273643"/>
    <w:rsid w:val="00274764"/>
    <w:rsid w:val="00274A9C"/>
    <w:rsid w:val="002828DA"/>
    <w:rsid w:val="00294F05"/>
    <w:rsid w:val="00297D42"/>
    <w:rsid w:val="002A083C"/>
    <w:rsid w:val="002A1AE8"/>
    <w:rsid w:val="002A1C6D"/>
    <w:rsid w:val="002A44AA"/>
    <w:rsid w:val="002B00E8"/>
    <w:rsid w:val="002B3B39"/>
    <w:rsid w:val="002B4F3E"/>
    <w:rsid w:val="002B6581"/>
    <w:rsid w:val="002B683A"/>
    <w:rsid w:val="002C3CE9"/>
    <w:rsid w:val="002D0013"/>
    <w:rsid w:val="002D05AE"/>
    <w:rsid w:val="002D2FE6"/>
    <w:rsid w:val="002D4B5C"/>
    <w:rsid w:val="002D5C84"/>
    <w:rsid w:val="002D615D"/>
    <w:rsid w:val="002D69E7"/>
    <w:rsid w:val="002D6FC3"/>
    <w:rsid w:val="002E2100"/>
    <w:rsid w:val="002E281E"/>
    <w:rsid w:val="002E3586"/>
    <w:rsid w:val="002E74D1"/>
    <w:rsid w:val="002F129D"/>
    <w:rsid w:val="002F58DC"/>
    <w:rsid w:val="002F6080"/>
    <w:rsid w:val="00317E34"/>
    <w:rsid w:val="0033760B"/>
    <w:rsid w:val="0034047E"/>
    <w:rsid w:val="00351AB6"/>
    <w:rsid w:val="003522F9"/>
    <w:rsid w:val="00353994"/>
    <w:rsid w:val="003551F4"/>
    <w:rsid w:val="003567B1"/>
    <w:rsid w:val="0036151A"/>
    <w:rsid w:val="00362CE4"/>
    <w:rsid w:val="0037368B"/>
    <w:rsid w:val="00375FE4"/>
    <w:rsid w:val="00384833"/>
    <w:rsid w:val="00386098"/>
    <w:rsid w:val="003911E6"/>
    <w:rsid w:val="003B0F1B"/>
    <w:rsid w:val="003B24D9"/>
    <w:rsid w:val="003B44F2"/>
    <w:rsid w:val="003C662F"/>
    <w:rsid w:val="003C6E65"/>
    <w:rsid w:val="003D36B6"/>
    <w:rsid w:val="003D425C"/>
    <w:rsid w:val="003D479C"/>
    <w:rsid w:val="003D6183"/>
    <w:rsid w:val="003D7683"/>
    <w:rsid w:val="003E0AF0"/>
    <w:rsid w:val="003F120D"/>
    <w:rsid w:val="003F431F"/>
    <w:rsid w:val="003F57AB"/>
    <w:rsid w:val="00400CB3"/>
    <w:rsid w:val="00401458"/>
    <w:rsid w:val="00414BDE"/>
    <w:rsid w:val="00432370"/>
    <w:rsid w:val="004446ED"/>
    <w:rsid w:val="00447CAE"/>
    <w:rsid w:val="00450A6A"/>
    <w:rsid w:val="004526E9"/>
    <w:rsid w:val="00454561"/>
    <w:rsid w:val="004563A6"/>
    <w:rsid w:val="004819CD"/>
    <w:rsid w:val="00483CB0"/>
    <w:rsid w:val="00485875"/>
    <w:rsid w:val="004859B9"/>
    <w:rsid w:val="00492F0E"/>
    <w:rsid w:val="004958C0"/>
    <w:rsid w:val="004967D5"/>
    <w:rsid w:val="004A670D"/>
    <w:rsid w:val="004B010A"/>
    <w:rsid w:val="004C74AD"/>
    <w:rsid w:val="004D1712"/>
    <w:rsid w:val="004E28FC"/>
    <w:rsid w:val="004E2FAD"/>
    <w:rsid w:val="004E3F3D"/>
    <w:rsid w:val="004F00F6"/>
    <w:rsid w:val="004F5A44"/>
    <w:rsid w:val="005145CE"/>
    <w:rsid w:val="00515894"/>
    <w:rsid w:val="00520756"/>
    <w:rsid w:val="00523325"/>
    <w:rsid w:val="005233B7"/>
    <w:rsid w:val="00527F2D"/>
    <w:rsid w:val="0053137D"/>
    <w:rsid w:val="0053219F"/>
    <w:rsid w:val="005419DD"/>
    <w:rsid w:val="00545265"/>
    <w:rsid w:val="00545AB5"/>
    <w:rsid w:val="00551438"/>
    <w:rsid w:val="0055199F"/>
    <w:rsid w:val="00562262"/>
    <w:rsid w:val="00563570"/>
    <w:rsid w:val="00575451"/>
    <w:rsid w:val="00576F52"/>
    <w:rsid w:val="00584E2D"/>
    <w:rsid w:val="005955A1"/>
    <w:rsid w:val="005A21A9"/>
    <w:rsid w:val="005B36DC"/>
    <w:rsid w:val="005B67BD"/>
    <w:rsid w:val="005B6F46"/>
    <w:rsid w:val="005B746E"/>
    <w:rsid w:val="005D1F64"/>
    <w:rsid w:val="005D2E35"/>
    <w:rsid w:val="005D5F51"/>
    <w:rsid w:val="005E64DD"/>
    <w:rsid w:val="005E78A0"/>
    <w:rsid w:val="006042F5"/>
    <w:rsid w:val="0061214D"/>
    <w:rsid w:val="00616DB1"/>
    <w:rsid w:val="0062000A"/>
    <w:rsid w:val="00626136"/>
    <w:rsid w:val="0062630F"/>
    <w:rsid w:val="00637182"/>
    <w:rsid w:val="00641017"/>
    <w:rsid w:val="00641C51"/>
    <w:rsid w:val="0064321C"/>
    <w:rsid w:val="0064653B"/>
    <w:rsid w:val="006479DE"/>
    <w:rsid w:val="00655557"/>
    <w:rsid w:val="00655FF5"/>
    <w:rsid w:val="0066038C"/>
    <w:rsid w:val="00660D9E"/>
    <w:rsid w:val="00661F1C"/>
    <w:rsid w:val="00662AE3"/>
    <w:rsid w:val="006635D3"/>
    <w:rsid w:val="00663629"/>
    <w:rsid w:val="00670FA0"/>
    <w:rsid w:val="00672711"/>
    <w:rsid w:val="00673960"/>
    <w:rsid w:val="00686582"/>
    <w:rsid w:val="006922B7"/>
    <w:rsid w:val="006948FF"/>
    <w:rsid w:val="006A1C1D"/>
    <w:rsid w:val="006A3276"/>
    <w:rsid w:val="006B6719"/>
    <w:rsid w:val="006C08CA"/>
    <w:rsid w:val="006C0A4A"/>
    <w:rsid w:val="006C3ECF"/>
    <w:rsid w:val="006C5DF6"/>
    <w:rsid w:val="006D06FF"/>
    <w:rsid w:val="006D6CF3"/>
    <w:rsid w:val="006E3C69"/>
    <w:rsid w:val="006E4553"/>
    <w:rsid w:val="006E4643"/>
    <w:rsid w:val="006E6F9F"/>
    <w:rsid w:val="00706CAE"/>
    <w:rsid w:val="00715E47"/>
    <w:rsid w:val="00716C19"/>
    <w:rsid w:val="007205A2"/>
    <w:rsid w:val="00724A2D"/>
    <w:rsid w:val="00731340"/>
    <w:rsid w:val="007507CA"/>
    <w:rsid w:val="007627AB"/>
    <w:rsid w:val="00763769"/>
    <w:rsid w:val="00766B46"/>
    <w:rsid w:val="00767FBC"/>
    <w:rsid w:val="00772BF5"/>
    <w:rsid w:val="0077307B"/>
    <w:rsid w:val="00773492"/>
    <w:rsid w:val="007750BB"/>
    <w:rsid w:val="007910A5"/>
    <w:rsid w:val="00796001"/>
    <w:rsid w:val="007A392F"/>
    <w:rsid w:val="007A621B"/>
    <w:rsid w:val="007C29D7"/>
    <w:rsid w:val="007D3C45"/>
    <w:rsid w:val="007D4732"/>
    <w:rsid w:val="007E7C14"/>
    <w:rsid w:val="007F59B3"/>
    <w:rsid w:val="007F71C3"/>
    <w:rsid w:val="007F7B47"/>
    <w:rsid w:val="00801571"/>
    <w:rsid w:val="0081145A"/>
    <w:rsid w:val="00812A4E"/>
    <w:rsid w:val="0082253F"/>
    <w:rsid w:val="00822760"/>
    <w:rsid w:val="008345F2"/>
    <w:rsid w:val="00835928"/>
    <w:rsid w:val="00841700"/>
    <w:rsid w:val="00842D1F"/>
    <w:rsid w:val="0085004A"/>
    <w:rsid w:val="00851F6A"/>
    <w:rsid w:val="00853C26"/>
    <w:rsid w:val="00856F8E"/>
    <w:rsid w:val="00861B79"/>
    <w:rsid w:val="00892ED8"/>
    <w:rsid w:val="008940DB"/>
    <w:rsid w:val="00894C19"/>
    <w:rsid w:val="008A34CC"/>
    <w:rsid w:val="008A5F5A"/>
    <w:rsid w:val="008A7CA9"/>
    <w:rsid w:val="008B73BC"/>
    <w:rsid w:val="008C44DA"/>
    <w:rsid w:val="008D0D57"/>
    <w:rsid w:val="00904A37"/>
    <w:rsid w:val="00917E7F"/>
    <w:rsid w:val="009212BF"/>
    <w:rsid w:val="0093062F"/>
    <w:rsid w:val="009317F9"/>
    <w:rsid w:val="009376CC"/>
    <w:rsid w:val="0094199D"/>
    <w:rsid w:val="00952A0A"/>
    <w:rsid w:val="00953FF0"/>
    <w:rsid w:val="009548BF"/>
    <w:rsid w:val="009565EB"/>
    <w:rsid w:val="009865EE"/>
    <w:rsid w:val="00992359"/>
    <w:rsid w:val="009964D7"/>
    <w:rsid w:val="00997C7E"/>
    <w:rsid w:val="009A3E79"/>
    <w:rsid w:val="009A44DE"/>
    <w:rsid w:val="009B1B4B"/>
    <w:rsid w:val="009B5095"/>
    <w:rsid w:val="009D7BD4"/>
    <w:rsid w:val="009E05C6"/>
    <w:rsid w:val="00A019EB"/>
    <w:rsid w:val="00A02345"/>
    <w:rsid w:val="00A11151"/>
    <w:rsid w:val="00A1304B"/>
    <w:rsid w:val="00A145D5"/>
    <w:rsid w:val="00A20A2D"/>
    <w:rsid w:val="00A2426D"/>
    <w:rsid w:val="00A34F13"/>
    <w:rsid w:val="00A423FF"/>
    <w:rsid w:val="00A442D1"/>
    <w:rsid w:val="00A53113"/>
    <w:rsid w:val="00A54315"/>
    <w:rsid w:val="00A5758E"/>
    <w:rsid w:val="00A617A0"/>
    <w:rsid w:val="00A6611F"/>
    <w:rsid w:val="00A71EA6"/>
    <w:rsid w:val="00A84CC5"/>
    <w:rsid w:val="00A91769"/>
    <w:rsid w:val="00AA0120"/>
    <w:rsid w:val="00AA2F0C"/>
    <w:rsid w:val="00AA7075"/>
    <w:rsid w:val="00AB0BA6"/>
    <w:rsid w:val="00AC6A6D"/>
    <w:rsid w:val="00AD2530"/>
    <w:rsid w:val="00AD331B"/>
    <w:rsid w:val="00AD47E5"/>
    <w:rsid w:val="00AE7C76"/>
    <w:rsid w:val="00AF3BB5"/>
    <w:rsid w:val="00AF5C14"/>
    <w:rsid w:val="00AF6AD9"/>
    <w:rsid w:val="00B03F60"/>
    <w:rsid w:val="00B2043D"/>
    <w:rsid w:val="00B22224"/>
    <w:rsid w:val="00B3334B"/>
    <w:rsid w:val="00B37891"/>
    <w:rsid w:val="00B405D6"/>
    <w:rsid w:val="00B421DE"/>
    <w:rsid w:val="00B52660"/>
    <w:rsid w:val="00B54F87"/>
    <w:rsid w:val="00B5666C"/>
    <w:rsid w:val="00B65402"/>
    <w:rsid w:val="00B70156"/>
    <w:rsid w:val="00B75276"/>
    <w:rsid w:val="00B77300"/>
    <w:rsid w:val="00B91498"/>
    <w:rsid w:val="00B930C2"/>
    <w:rsid w:val="00B94CBA"/>
    <w:rsid w:val="00BA02FF"/>
    <w:rsid w:val="00BA14C6"/>
    <w:rsid w:val="00BA48F4"/>
    <w:rsid w:val="00BC0A13"/>
    <w:rsid w:val="00BC1C03"/>
    <w:rsid w:val="00BC38D7"/>
    <w:rsid w:val="00BC4231"/>
    <w:rsid w:val="00BD09B5"/>
    <w:rsid w:val="00BE1761"/>
    <w:rsid w:val="00BE2CF1"/>
    <w:rsid w:val="00BF0858"/>
    <w:rsid w:val="00BF2FB4"/>
    <w:rsid w:val="00C0066C"/>
    <w:rsid w:val="00C05763"/>
    <w:rsid w:val="00C07095"/>
    <w:rsid w:val="00C07841"/>
    <w:rsid w:val="00C10700"/>
    <w:rsid w:val="00C122EF"/>
    <w:rsid w:val="00C131E8"/>
    <w:rsid w:val="00C155D2"/>
    <w:rsid w:val="00C16BC4"/>
    <w:rsid w:val="00C21E52"/>
    <w:rsid w:val="00C23EFF"/>
    <w:rsid w:val="00C25862"/>
    <w:rsid w:val="00C30D48"/>
    <w:rsid w:val="00C33EA6"/>
    <w:rsid w:val="00C412C3"/>
    <w:rsid w:val="00C41AFD"/>
    <w:rsid w:val="00C42AFB"/>
    <w:rsid w:val="00C467F4"/>
    <w:rsid w:val="00C51F36"/>
    <w:rsid w:val="00C61096"/>
    <w:rsid w:val="00C6136B"/>
    <w:rsid w:val="00C62C7C"/>
    <w:rsid w:val="00C63D16"/>
    <w:rsid w:val="00C7212D"/>
    <w:rsid w:val="00C721FC"/>
    <w:rsid w:val="00C80D62"/>
    <w:rsid w:val="00C8147A"/>
    <w:rsid w:val="00C842E3"/>
    <w:rsid w:val="00CB1BD8"/>
    <w:rsid w:val="00CC0FAC"/>
    <w:rsid w:val="00CC173B"/>
    <w:rsid w:val="00CC3620"/>
    <w:rsid w:val="00CD36BB"/>
    <w:rsid w:val="00CD5C37"/>
    <w:rsid w:val="00CE767D"/>
    <w:rsid w:val="00CE7D9D"/>
    <w:rsid w:val="00CF2662"/>
    <w:rsid w:val="00CF5677"/>
    <w:rsid w:val="00CF7128"/>
    <w:rsid w:val="00D01C53"/>
    <w:rsid w:val="00D15FAB"/>
    <w:rsid w:val="00D16866"/>
    <w:rsid w:val="00D204FB"/>
    <w:rsid w:val="00D2230F"/>
    <w:rsid w:val="00D308B8"/>
    <w:rsid w:val="00D35B65"/>
    <w:rsid w:val="00D36BC6"/>
    <w:rsid w:val="00D466FA"/>
    <w:rsid w:val="00D5015D"/>
    <w:rsid w:val="00D65C12"/>
    <w:rsid w:val="00D73E26"/>
    <w:rsid w:val="00D76DD5"/>
    <w:rsid w:val="00D9488E"/>
    <w:rsid w:val="00D96E6F"/>
    <w:rsid w:val="00DB13EC"/>
    <w:rsid w:val="00DB43C6"/>
    <w:rsid w:val="00DC4447"/>
    <w:rsid w:val="00DD3224"/>
    <w:rsid w:val="00DD4E4B"/>
    <w:rsid w:val="00DE0A27"/>
    <w:rsid w:val="00DE3988"/>
    <w:rsid w:val="00DE6D1B"/>
    <w:rsid w:val="00E02E85"/>
    <w:rsid w:val="00E15FC2"/>
    <w:rsid w:val="00E20AAC"/>
    <w:rsid w:val="00E227B1"/>
    <w:rsid w:val="00E24015"/>
    <w:rsid w:val="00E324B3"/>
    <w:rsid w:val="00E41F58"/>
    <w:rsid w:val="00E41FD2"/>
    <w:rsid w:val="00E44440"/>
    <w:rsid w:val="00E5716F"/>
    <w:rsid w:val="00E5791C"/>
    <w:rsid w:val="00E60855"/>
    <w:rsid w:val="00E61FEF"/>
    <w:rsid w:val="00E63832"/>
    <w:rsid w:val="00E701EF"/>
    <w:rsid w:val="00E72887"/>
    <w:rsid w:val="00E8085B"/>
    <w:rsid w:val="00E813BC"/>
    <w:rsid w:val="00E8235A"/>
    <w:rsid w:val="00E86883"/>
    <w:rsid w:val="00EA7423"/>
    <w:rsid w:val="00EA7CB9"/>
    <w:rsid w:val="00EB374E"/>
    <w:rsid w:val="00EB67D0"/>
    <w:rsid w:val="00EC5CAE"/>
    <w:rsid w:val="00EC78A6"/>
    <w:rsid w:val="00ED5B16"/>
    <w:rsid w:val="00ED5FA0"/>
    <w:rsid w:val="00F05006"/>
    <w:rsid w:val="00F05FE3"/>
    <w:rsid w:val="00F11425"/>
    <w:rsid w:val="00F11AAA"/>
    <w:rsid w:val="00F15AFB"/>
    <w:rsid w:val="00F20239"/>
    <w:rsid w:val="00F24771"/>
    <w:rsid w:val="00F326EA"/>
    <w:rsid w:val="00F3403A"/>
    <w:rsid w:val="00F35BEE"/>
    <w:rsid w:val="00F379D3"/>
    <w:rsid w:val="00F4095C"/>
    <w:rsid w:val="00F50C0A"/>
    <w:rsid w:val="00F512B5"/>
    <w:rsid w:val="00F606FB"/>
    <w:rsid w:val="00F86938"/>
    <w:rsid w:val="00F93651"/>
    <w:rsid w:val="00F968AE"/>
    <w:rsid w:val="00FA3105"/>
    <w:rsid w:val="00FA33C0"/>
    <w:rsid w:val="00FC14C6"/>
    <w:rsid w:val="00FC3722"/>
    <w:rsid w:val="00FC5014"/>
    <w:rsid w:val="00FC5B18"/>
    <w:rsid w:val="00FD5454"/>
    <w:rsid w:val="00FD6EB2"/>
    <w:rsid w:val="00FE2D06"/>
    <w:rsid w:val="00FF4019"/>
    <w:rsid w:val="00FF4ECD"/>
    <w:rsid w:val="00FF6352"/>
    <w:rsid w:val="00FF6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5CCE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43D"/>
    <w:rPr>
      <w:rFonts w:asciiTheme="majorHAnsi" w:hAnsiTheme="majorHAnsi"/>
    </w:rPr>
  </w:style>
  <w:style w:type="paragraph" w:styleId="Heading1">
    <w:name w:val="heading 1"/>
    <w:basedOn w:val="Normal"/>
    <w:next w:val="Normal"/>
    <w:link w:val="Heading1Char"/>
    <w:uiPriority w:val="9"/>
    <w:qFormat/>
    <w:rsid w:val="000E484E"/>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0E484E"/>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A48F4"/>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68B"/>
    <w:pPr>
      <w:ind w:left="720"/>
      <w:contextualSpacing/>
    </w:pPr>
  </w:style>
  <w:style w:type="paragraph" w:styleId="BalloonText">
    <w:name w:val="Balloon Text"/>
    <w:basedOn w:val="Normal"/>
    <w:link w:val="BalloonTextChar"/>
    <w:uiPriority w:val="99"/>
    <w:semiHidden/>
    <w:unhideWhenUsed/>
    <w:rsid w:val="009964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64D7"/>
    <w:rPr>
      <w:rFonts w:ascii="Lucida Grande" w:hAnsi="Lucida Grande" w:cs="Lucida Grande"/>
      <w:sz w:val="18"/>
      <w:szCs w:val="18"/>
    </w:rPr>
  </w:style>
  <w:style w:type="character" w:customStyle="1" w:styleId="Heading1Char">
    <w:name w:val="Heading 1 Char"/>
    <w:basedOn w:val="DefaultParagraphFont"/>
    <w:link w:val="Heading1"/>
    <w:uiPriority w:val="9"/>
    <w:rsid w:val="000E484E"/>
    <w:rPr>
      <w:rFonts w:asciiTheme="majorHAnsi" w:eastAsiaTheme="majorEastAsia" w:hAnsiTheme="majorHAnsi" w:cstheme="majorBidi"/>
      <w:b/>
      <w:bCs/>
      <w:sz w:val="32"/>
      <w:szCs w:val="32"/>
    </w:rPr>
  </w:style>
  <w:style w:type="paragraph" w:styleId="TOC1">
    <w:name w:val="toc 1"/>
    <w:basedOn w:val="Normal"/>
    <w:next w:val="Normal"/>
    <w:autoRedefine/>
    <w:uiPriority w:val="39"/>
    <w:unhideWhenUsed/>
    <w:rsid w:val="000E484E"/>
    <w:pPr>
      <w:spacing w:before="120"/>
    </w:pPr>
    <w:rPr>
      <w:b/>
    </w:rPr>
  </w:style>
  <w:style w:type="paragraph" w:styleId="TOC2">
    <w:name w:val="toc 2"/>
    <w:basedOn w:val="Normal"/>
    <w:next w:val="Normal"/>
    <w:autoRedefine/>
    <w:uiPriority w:val="39"/>
    <w:unhideWhenUsed/>
    <w:rsid w:val="00CD5C37"/>
    <w:pPr>
      <w:ind w:left="240"/>
    </w:pPr>
    <w:rPr>
      <w:b/>
      <w:sz w:val="22"/>
      <w:szCs w:val="22"/>
    </w:rPr>
  </w:style>
  <w:style w:type="paragraph" w:styleId="TOC3">
    <w:name w:val="toc 3"/>
    <w:basedOn w:val="Normal"/>
    <w:next w:val="Normal"/>
    <w:autoRedefine/>
    <w:uiPriority w:val="39"/>
    <w:unhideWhenUsed/>
    <w:rsid w:val="000E484E"/>
    <w:pPr>
      <w:ind w:left="480"/>
    </w:pPr>
    <w:rPr>
      <w:sz w:val="22"/>
      <w:szCs w:val="22"/>
    </w:rPr>
  </w:style>
  <w:style w:type="paragraph" w:styleId="TOC4">
    <w:name w:val="toc 4"/>
    <w:basedOn w:val="Normal"/>
    <w:next w:val="Normal"/>
    <w:autoRedefine/>
    <w:uiPriority w:val="39"/>
    <w:unhideWhenUsed/>
    <w:rsid w:val="000E484E"/>
    <w:pPr>
      <w:ind w:left="720"/>
    </w:pPr>
    <w:rPr>
      <w:sz w:val="20"/>
      <w:szCs w:val="20"/>
    </w:rPr>
  </w:style>
  <w:style w:type="paragraph" w:styleId="TOC5">
    <w:name w:val="toc 5"/>
    <w:basedOn w:val="Normal"/>
    <w:next w:val="Normal"/>
    <w:autoRedefine/>
    <w:uiPriority w:val="39"/>
    <w:unhideWhenUsed/>
    <w:rsid w:val="000E484E"/>
    <w:pPr>
      <w:ind w:left="960"/>
    </w:pPr>
    <w:rPr>
      <w:sz w:val="20"/>
      <w:szCs w:val="20"/>
    </w:rPr>
  </w:style>
  <w:style w:type="paragraph" w:styleId="TOC6">
    <w:name w:val="toc 6"/>
    <w:basedOn w:val="Normal"/>
    <w:next w:val="Normal"/>
    <w:autoRedefine/>
    <w:uiPriority w:val="39"/>
    <w:unhideWhenUsed/>
    <w:rsid w:val="000E484E"/>
    <w:pPr>
      <w:ind w:left="1200"/>
    </w:pPr>
    <w:rPr>
      <w:sz w:val="20"/>
      <w:szCs w:val="20"/>
    </w:rPr>
  </w:style>
  <w:style w:type="paragraph" w:styleId="TOC7">
    <w:name w:val="toc 7"/>
    <w:basedOn w:val="Normal"/>
    <w:next w:val="Normal"/>
    <w:autoRedefine/>
    <w:uiPriority w:val="39"/>
    <w:unhideWhenUsed/>
    <w:rsid w:val="000E484E"/>
    <w:pPr>
      <w:ind w:left="1440"/>
    </w:pPr>
    <w:rPr>
      <w:sz w:val="20"/>
      <w:szCs w:val="20"/>
    </w:rPr>
  </w:style>
  <w:style w:type="paragraph" w:styleId="TOC8">
    <w:name w:val="toc 8"/>
    <w:basedOn w:val="Normal"/>
    <w:next w:val="Normal"/>
    <w:autoRedefine/>
    <w:uiPriority w:val="39"/>
    <w:unhideWhenUsed/>
    <w:rsid w:val="000E484E"/>
    <w:pPr>
      <w:ind w:left="1680"/>
    </w:pPr>
    <w:rPr>
      <w:sz w:val="20"/>
      <w:szCs w:val="20"/>
    </w:rPr>
  </w:style>
  <w:style w:type="paragraph" w:styleId="TOC9">
    <w:name w:val="toc 9"/>
    <w:basedOn w:val="Normal"/>
    <w:next w:val="Normal"/>
    <w:autoRedefine/>
    <w:uiPriority w:val="39"/>
    <w:unhideWhenUsed/>
    <w:rsid w:val="000E484E"/>
    <w:pPr>
      <w:ind w:left="1920"/>
    </w:pPr>
    <w:rPr>
      <w:sz w:val="20"/>
      <w:szCs w:val="20"/>
    </w:rPr>
  </w:style>
  <w:style w:type="character" w:customStyle="1" w:styleId="Heading2Char">
    <w:name w:val="Heading 2 Char"/>
    <w:basedOn w:val="DefaultParagraphFont"/>
    <w:link w:val="Heading2"/>
    <w:uiPriority w:val="9"/>
    <w:rsid w:val="000E484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A48F4"/>
    <w:rPr>
      <w:rFonts w:asciiTheme="majorHAnsi" w:eastAsiaTheme="majorEastAsia" w:hAnsiTheme="majorHAnsi" w:cstheme="majorBidi"/>
      <w:b/>
      <w:bCs/>
    </w:rPr>
  </w:style>
  <w:style w:type="character" w:styleId="Hyperlink">
    <w:name w:val="Hyperlink"/>
    <w:basedOn w:val="DefaultParagraphFont"/>
    <w:uiPriority w:val="99"/>
    <w:unhideWhenUsed/>
    <w:rsid w:val="00E8235A"/>
    <w:rPr>
      <w:color w:val="0000FF" w:themeColor="hyperlink"/>
      <w:u w:val="single"/>
    </w:rPr>
  </w:style>
  <w:style w:type="table" w:styleId="TableGrid">
    <w:name w:val="Table Grid"/>
    <w:basedOn w:val="TableNormal"/>
    <w:uiPriority w:val="59"/>
    <w:rsid w:val="005B67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E6085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E60855"/>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2-Accent6">
    <w:name w:val="Medium Shading 2 Accent 6"/>
    <w:basedOn w:val="TableNormal"/>
    <w:uiPriority w:val="64"/>
    <w:rsid w:val="00E6085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6">
    <w:name w:val="Medium Grid 1 Accent 6"/>
    <w:basedOn w:val="TableNormal"/>
    <w:uiPriority w:val="67"/>
    <w:rsid w:val="00E6085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Accent5">
    <w:name w:val="Colorful List Accent 5"/>
    <w:basedOn w:val="TableNormal"/>
    <w:uiPriority w:val="72"/>
    <w:rsid w:val="00E6085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FollowedHyperlink">
    <w:name w:val="FollowedHyperlink"/>
    <w:basedOn w:val="DefaultParagraphFont"/>
    <w:uiPriority w:val="99"/>
    <w:semiHidden/>
    <w:unhideWhenUsed/>
    <w:rsid w:val="00492F0E"/>
    <w:rPr>
      <w:color w:val="800080" w:themeColor="followedHyperlink"/>
      <w:u w:val="single"/>
    </w:rPr>
  </w:style>
  <w:style w:type="table" w:styleId="MediumShading1-Accent6">
    <w:name w:val="Medium Shading 1 Accent 6"/>
    <w:basedOn w:val="TableNormal"/>
    <w:uiPriority w:val="63"/>
    <w:rsid w:val="00655FF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DE0A27"/>
    <w:rPr>
      <w:sz w:val="18"/>
      <w:szCs w:val="18"/>
    </w:rPr>
  </w:style>
  <w:style w:type="paragraph" w:styleId="CommentText">
    <w:name w:val="annotation text"/>
    <w:basedOn w:val="Normal"/>
    <w:link w:val="CommentTextChar"/>
    <w:uiPriority w:val="99"/>
    <w:semiHidden/>
    <w:unhideWhenUsed/>
    <w:rsid w:val="00DE0A27"/>
  </w:style>
  <w:style w:type="character" w:customStyle="1" w:styleId="CommentTextChar">
    <w:name w:val="Comment Text Char"/>
    <w:basedOn w:val="DefaultParagraphFont"/>
    <w:link w:val="CommentText"/>
    <w:uiPriority w:val="99"/>
    <w:semiHidden/>
    <w:rsid w:val="00DE0A27"/>
  </w:style>
  <w:style w:type="paragraph" w:styleId="CommentSubject">
    <w:name w:val="annotation subject"/>
    <w:basedOn w:val="CommentText"/>
    <w:next w:val="CommentText"/>
    <w:link w:val="CommentSubjectChar"/>
    <w:uiPriority w:val="99"/>
    <w:semiHidden/>
    <w:unhideWhenUsed/>
    <w:rsid w:val="00DE0A27"/>
    <w:rPr>
      <w:b/>
      <w:bCs/>
      <w:sz w:val="20"/>
      <w:szCs w:val="20"/>
    </w:rPr>
  </w:style>
  <w:style w:type="character" w:customStyle="1" w:styleId="CommentSubjectChar">
    <w:name w:val="Comment Subject Char"/>
    <w:basedOn w:val="CommentTextChar"/>
    <w:link w:val="CommentSubject"/>
    <w:uiPriority w:val="99"/>
    <w:semiHidden/>
    <w:rsid w:val="00DE0A27"/>
    <w:rPr>
      <w:b/>
      <w:bCs/>
      <w:sz w:val="20"/>
      <w:szCs w:val="20"/>
    </w:rPr>
  </w:style>
  <w:style w:type="character" w:customStyle="1" w:styleId="apple-converted-space">
    <w:name w:val="apple-converted-space"/>
    <w:basedOn w:val="DefaultParagraphFont"/>
    <w:rsid w:val="00FD5454"/>
  </w:style>
  <w:style w:type="table" w:styleId="MediumShading1">
    <w:name w:val="Medium Shading 1"/>
    <w:basedOn w:val="TableNormal"/>
    <w:uiPriority w:val="63"/>
    <w:rsid w:val="00CB1BD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9565E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Revision">
    <w:name w:val="Revision"/>
    <w:hidden/>
    <w:uiPriority w:val="99"/>
    <w:semiHidden/>
    <w:rsid w:val="00FF4019"/>
  </w:style>
  <w:style w:type="table" w:styleId="ColorfulList">
    <w:name w:val="Colorful List"/>
    <w:basedOn w:val="TableNormal"/>
    <w:uiPriority w:val="72"/>
    <w:rsid w:val="00D308B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semiHidden/>
    <w:unhideWhenUsed/>
    <w:rsid w:val="00D308B8"/>
    <w:rPr>
      <w:rFonts w:ascii="Lucida Grande" w:hAnsi="Lucida Grande" w:cs="Lucida Grande"/>
    </w:rPr>
  </w:style>
  <w:style w:type="character" w:customStyle="1" w:styleId="DocumentMapChar">
    <w:name w:val="Document Map Char"/>
    <w:basedOn w:val="DefaultParagraphFont"/>
    <w:link w:val="DocumentMap"/>
    <w:uiPriority w:val="99"/>
    <w:semiHidden/>
    <w:rsid w:val="00D308B8"/>
    <w:rPr>
      <w:rFonts w:ascii="Lucida Grande" w:hAnsi="Lucida Grande" w:cs="Lucida Grande"/>
    </w:rPr>
  </w:style>
  <w:style w:type="paragraph" w:styleId="Header">
    <w:name w:val="header"/>
    <w:basedOn w:val="Normal"/>
    <w:link w:val="HeaderChar"/>
    <w:uiPriority w:val="99"/>
    <w:unhideWhenUsed/>
    <w:rsid w:val="00CD36BB"/>
    <w:pPr>
      <w:tabs>
        <w:tab w:val="center" w:pos="4320"/>
        <w:tab w:val="right" w:pos="8640"/>
      </w:tabs>
    </w:pPr>
  </w:style>
  <w:style w:type="character" w:customStyle="1" w:styleId="HeaderChar">
    <w:name w:val="Header Char"/>
    <w:basedOn w:val="DefaultParagraphFont"/>
    <w:link w:val="Header"/>
    <w:uiPriority w:val="99"/>
    <w:rsid w:val="00CD36BB"/>
  </w:style>
  <w:style w:type="paragraph" w:styleId="Footer">
    <w:name w:val="footer"/>
    <w:basedOn w:val="Normal"/>
    <w:link w:val="FooterChar"/>
    <w:uiPriority w:val="99"/>
    <w:unhideWhenUsed/>
    <w:rsid w:val="00CD36BB"/>
    <w:pPr>
      <w:tabs>
        <w:tab w:val="center" w:pos="4320"/>
        <w:tab w:val="right" w:pos="8640"/>
      </w:tabs>
    </w:pPr>
  </w:style>
  <w:style w:type="character" w:customStyle="1" w:styleId="FooterChar">
    <w:name w:val="Footer Char"/>
    <w:basedOn w:val="DefaultParagraphFont"/>
    <w:link w:val="Footer"/>
    <w:uiPriority w:val="99"/>
    <w:rsid w:val="00CD36BB"/>
  </w:style>
  <w:style w:type="table" w:styleId="MediumList2">
    <w:name w:val="Medium List 2"/>
    <w:basedOn w:val="TableNormal"/>
    <w:uiPriority w:val="66"/>
    <w:rsid w:val="00EC5CA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242E0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2E02"/>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2D4B5C"/>
  </w:style>
  <w:style w:type="paragraph" w:styleId="NormalWeb">
    <w:name w:val="Normal (Web)"/>
    <w:basedOn w:val="Normal"/>
    <w:uiPriority w:val="99"/>
    <w:semiHidden/>
    <w:unhideWhenUsed/>
    <w:rsid w:val="00B54F8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68053">
      <w:bodyDiv w:val="1"/>
      <w:marLeft w:val="0"/>
      <w:marRight w:val="0"/>
      <w:marTop w:val="0"/>
      <w:marBottom w:val="0"/>
      <w:divBdr>
        <w:top w:val="none" w:sz="0" w:space="0" w:color="auto"/>
        <w:left w:val="none" w:sz="0" w:space="0" w:color="auto"/>
        <w:bottom w:val="none" w:sz="0" w:space="0" w:color="auto"/>
        <w:right w:val="none" w:sz="0" w:space="0" w:color="auto"/>
      </w:divBdr>
    </w:div>
    <w:div w:id="145368188">
      <w:bodyDiv w:val="1"/>
      <w:marLeft w:val="0"/>
      <w:marRight w:val="0"/>
      <w:marTop w:val="0"/>
      <w:marBottom w:val="0"/>
      <w:divBdr>
        <w:top w:val="none" w:sz="0" w:space="0" w:color="auto"/>
        <w:left w:val="none" w:sz="0" w:space="0" w:color="auto"/>
        <w:bottom w:val="none" w:sz="0" w:space="0" w:color="auto"/>
        <w:right w:val="none" w:sz="0" w:space="0" w:color="auto"/>
      </w:divBdr>
    </w:div>
    <w:div w:id="170486200">
      <w:bodyDiv w:val="1"/>
      <w:marLeft w:val="0"/>
      <w:marRight w:val="0"/>
      <w:marTop w:val="0"/>
      <w:marBottom w:val="0"/>
      <w:divBdr>
        <w:top w:val="none" w:sz="0" w:space="0" w:color="auto"/>
        <w:left w:val="none" w:sz="0" w:space="0" w:color="auto"/>
        <w:bottom w:val="none" w:sz="0" w:space="0" w:color="auto"/>
        <w:right w:val="none" w:sz="0" w:space="0" w:color="auto"/>
      </w:divBdr>
    </w:div>
    <w:div w:id="174809097">
      <w:bodyDiv w:val="1"/>
      <w:marLeft w:val="0"/>
      <w:marRight w:val="0"/>
      <w:marTop w:val="0"/>
      <w:marBottom w:val="0"/>
      <w:divBdr>
        <w:top w:val="none" w:sz="0" w:space="0" w:color="auto"/>
        <w:left w:val="none" w:sz="0" w:space="0" w:color="auto"/>
        <w:bottom w:val="none" w:sz="0" w:space="0" w:color="auto"/>
        <w:right w:val="none" w:sz="0" w:space="0" w:color="auto"/>
      </w:divBdr>
    </w:div>
    <w:div w:id="180977477">
      <w:bodyDiv w:val="1"/>
      <w:marLeft w:val="0"/>
      <w:marRight w:val="0"/>
      <w:marTop w:val="0"/>
      <w:marBottom w:val="0"/>
      <w:divBdr>
        <w:top w:val="none" w:sz="0" w:space="0" w:color="auto"/>
        <w:left w:val="none" w:sz="0" w:space="0" w:color="auto"/>
        <w:bottom w:val="none" w:sz="0" w:space="0" w:color="auto"/>
        <w:right w:val="none" w:sz="0" w:space="0" w:color="auto"/>
      </w:divBdr>
    </w:div>
    <w:div w:id="195001905">
      <w:bodyDiv w:val="1"/>
      <w:marLeft w:val="0"/>
      <w:marRight w:val="0"/>
      <w:marTop w:val="0"/>
      <w:marBottom w:val="0"/>
      <w:divBdr>
        <w:top w:val="none" w:sz="0" w:space="0" w:color="auto"/>
        <w:left w:val="none" w:sz="0" w:space="0" w:color="auto"/>
        <w:bottom w:val="none" w:sz="0" w:space="0" w:color="auto"/>
        <w:right w:val="none" w:sz="0" w:space="0" w:color="auto"/>
      </w:divBdr>
    </w:div>
    <w:div w:id="195775735">
      <w:bodyDiv w:val="1"/>
      <w:marLeft w:val="0"/>
      <w:marRight w:val="0"/>
      <w:marTop w:val="0"/>
      <w:marBottom w:val="0"/>
      <w:divBdr>
        <w:top w:val="none" w:sz="0" w:space="0" w:color="auto"/>
        <w:left w:val="none" w:sz="0" w:space="0" w:color="auto"/>
        <w:bottom w:val="none" w:sz="0" w:space="0" w:color="auto"/>
        <w:right w:val="none" w:sz="0" w:space="0" w:color="auto"/>
      </w:divBdr>
    </w:div>
    <w:div w:id="209537896">
      <w:bodyDiv w:val="1"/>
      <w:marLeft w:val="0"/>
      <w:marRight w:val="0"/>
      <w:marTop w:val="0"/>
      <w:marBottom w:val="0"/>
      <w:divBdr>
        <w:top w:val="none" w:sz="0" w:space="0" w:color="auto"/>
        <w:left w:val="none" w:sz="0" w:space="0" w:color="auto"/>
        <w:bottom w:val="none" w:sz="0" w:space="0" w:color="auto"/>
        <w:right w:val="none" w:sz="0" w:space="0" w:color="auto"/>
      </w:divBdr>
    </w:div>
    <w:div w:id="225336280">
      <w:bodyDiv w:val="1"/>
      <w:marLeft w:val="0"/>
      <w:marRight w:val="0"/>
      <w:marTop w:val="0"/>
      <w:marBottom w:val="0"/>
      <w:divBdr>
        <w:top w:val="none" w:sz="0" w:space="0" w:color="auto"/>
        <w:left w:val="none" w:sz="0" w:space="0" w:color="auto"/>
        <w:bottom w:val="none" w:sz="0" w:space="0" w:color="auto"/>
        <w:right w:val="none" w:sz="0" w:space="0" w:color="auto"/>
      </w:divBdr>
    </w:div>
    <w:div w:id="293490883">
      <w:bodyDiv w:val="1"/>
      <w:marLeft w:val="0"/>
      <w:marRight w:val="0"/>
      <w:marTop w:val="0"/>
      <w:marBottom w:val="0"/>
      <w:divBdr>
        <w:top w:val="none" w:sz="0" w:space="0" w:color="auto"/>
        <w:left w:val="none" w:sz="0" w:space="0" w:color="auto"/>
        <w:bottom w:val="none" w:sz="0" w:space="0" w:color="auto"/>
        <w:right w:val="none" w:sz="0" w:space="0" w:color="auto"/>
      </w:divBdr>
    </w:div>
    <w:div w:id="328362910">
      <w:bodyDiv w:val="1"/>
      <w:marLeft w:val="0"/>
      <w:marRight w:val="0"/>
      <w:marTop w:val="0"/>
      <w:marBottom w:val="0"/>
      <w:divBdr>
        <w:top w:val="none" w:sz="0" w:space="0" w:color="auto"/>
        <w:left w:val="none" w:sz="0" w:space="0" w:color="auto"/>
        <w:bottom w:val="none" w:sz="0" w:space="0" w:color="auto"/>
        <w:right w:val="none" w:sz="0" w:space="0" w:color="auto"/>
      </w:divBdr>
    </w:div>
    <w:div w:id="355079667">
      <w:bodyDiv w:val="1"/>
      <w:marLeft w:val="0"/>
      <w:marRight w:val="0"/>
      <w:marTop w:val="0"/>
      <w:marBottom w:val="0"/>
      <w:divBdr>
        <w:top w:val="none" w:sz="0" w:space="0" w:color="auto"/>
        <w:left w:val="none" w:sz="0" w:space="0" w:color="auto"/>
        <w:bottom w:val="none" w:sz="0" w:space="0" w:color="auto"/>
        <w:right w:val="none" w:sz="0" w:space="0" w:color="auto"/>
      </w:divBdr>
    </w:div>
    <w:div w:id="400756173">
      <w:bodyDiv w:val="1"/>
      <w:marLeft w:val="0"/>
      <w:marRight w:val="0"/>
      <w:marTop w:val="0"/>
      <w:marBottom w:val="0"/>
      <w:divBdr>
        <w:top w:val="none" w:sz="0" w:space="0" w:color="auto"/>
        <w:left w:val="none" w:sz="0" w:space="0" w:color="auto"/>
        <w:bottom w:val="none" w:sz="0" w:space="0" w:color="auto"/>
        <w:right w:val="none" w:sz="0" w:space="0" w:color="auto"/>
      </w:divBdr>
      <w:divsChild>
        <w:div w:id="29040583">
          <w:marLeft w:val="0"/>
          <w:marRight w:val="0"/>
          <w:marTop w:val="0"/>
          <w:marBottom w:val="0"/>
          <w:divBdr>
            <w:top w:val="none" w:sz="0" w:space="0" w:color="auto"/>
            <w:left w:val="none" w:sz="0" w:space="0" w:color="auto"/>
            <w:bottom w:val="none" w:sz="0" w:space="0" w:color="auto"/>
            <w:right w:val="none" w:sz="0" w:space="0" w:color="auto"/>
          </w:divBdr>
          <w:divsChild>
            <w:div w:id="17497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0276">
      <w:bodyDiv w:val="1"/>
      <w:marLeft w:val="0"/>
      <w:marRight w:val="0"/>
      <w:marTop w:val="0"/>
      <w:marBottom w:val="0"/>
      <w:divBdr>
        <w:top w:val="none" w:sz="0" w:space="0" w:color="auto"/>
        <w:left w:val="none" w:sz="0" w:space="0" w:color="auto"/>
        <w:bottom w:val="none" w:sz="0" w:space="0" w:color="auto"/>
        <w:right w:val="none" w:sz="0" w:space="0" w:color="auto"/>
      </w:divBdr>
    </w:div>
    <w:div w:id="553080748">
      <w:bodyDiv w:val="1"/>
      <w:marLeft w:val="0"/>
      <w:marRight w:val="0"/>
      <w:marTop w:val="0"/>
      <w:marBottom w:val="0"/>
      <w:divBdr>
        <w:top w:val="none" w:sz="0" w:space="0" w:color="auto"/>
        <w:left w:val="none" w:sz="0" w:space="0" w:color="auto"/>
        <w:bottom w:val="none" w:sz="0" w:space="0" w:color="auto"/>
        <w:right w:val="none" w:sz="0" w:space="0" w:color="auto"/>
      </w:divBdr>
    </w:div>
    <w:div w:id="613099613">
      <w:bodyDiv w:val="1"/>
      <w:marLeft w:val="0"/>
      <w:marRight w:val="0"/>
      <w:marTop w:val="0"/>
      <w:marBottom w:val="0"/>
      <w:divBdr>
        <w:top w:val="none" w:sz="0" w:space="0" w:color="auto"/>
        <w:left w:val="none" w:sz="0" w:space="0" w:color="auto"/>
        <w:bottom w:val="none" w:sz="0" w:space="0" w:color="auto"/>
        <w:right w:val="none" w:sz="0" w:space="0" w:color="auto"/>
      </w:divBdr>
    </w:div>
    <w:div w:id="643050309">
      <w:bodyDiv w:val="1"/>
      <w:marLeft w:val="0"/>
      <w:marRight w:val="0"/>
      <w:marTop w:val="0"/>
      <w:marBottom w:val="0"/>
      <w:divBdr>
        <w:top w:val="none" w:sz="0" w:space="0" w:color="auto"/>
        <w:left w:val="none" w:sz="0" w:space="0" w:color="auto"/>
        <w:bottom w:val="none" w:sz="0" w:space="0" w:color="auto"/>
        <w:right w:val="none" w:sz="0" w:space="0" w:color="auto"/>
      </w:divBdr>
    </w:div>
    <w:div w:id="800460048">
      <w:bodyDiv w:val="1"/>
      <w:marLeft w:val="0"/>
      <w:marRight w:val="0"/>
      <w:marTop w:val="0"/>
      <w:marBottom w:val="0"/>
      <w:divBdr>
        <w:top w:val="none" w:sz="0" w:space="0" w:color="auto"/>
        <w:left w:val="none" w:sz="0" w:space="0" w:color="auto"/>
        <w:bottom w:val="none" w:sz="0" w:space="0" w:color="auto"/>
        <w:right w:val="none" w:sz="0" w:space="0" w:color="auto"/>
      </w:divBdr>
    </w:div>
    <w:div w:id="931931091">
      <w:bodyDiv w:val="1"/>
      <w:marLeft w:val="0"/>
      <w:marRight w:val="0"/>
      <w:marTop w:val="0"/>
      <w:marBottom w:val="0"/>
      <w:divBdr>
        <w:top w:val="none" w:sz="0" w:space="0" w:color="auto"/>
        <w:left w:val="none" w:sz="0" w:space="0" w:color="auto"/>
        <w:bottom w:val="none" w:sz="0" w:space="0" w:color="auto"/>
        <w:right w:val="none" w:sz="0" w:space="0" w:color="auto"/>
      </w:divBdr>
    </w:div>
    <w:div w:id="934751737">
      <w:bodyDiv w:val="1"/>
      <w:marLeft w:val="0"/>
      <w:marRight w:val="0"/>
      <w:marTop w:val="0"/>
      <w:marBottom w:val="0"/>
      <w:divBdr>
        <w:top w:val="none" w:sz="0" w:space="0" w:color="auto"/>
        <w:left w:val="none" w:sz="0" w:space="0" w:color="auto"/>
        <w:bottom w:val="none" w:sz="0" w:space="0" w:color="auto"/>
        <w:right w:val="none" w:sz="0" w:space="0" w:color="auto"/>
      </w:divBdr>
    </w:div>
    <w:div w:id="935479807">
      <w:bodyDiv w:val="1"/>
      <w:marLeft w:val="0"/>
      <w:marRight w:val="0"/>
      <w:marTop w:val="0"/>
      <w:marBottom w:val="0"/>
      <w:divBdr>
        <w:top w:val="none" w:sz="0" w:space="0" w:color="auto"/>
        <w:left w:val="none" w:sz="0" w:space="0" w:color="auto"/>
        <w:bottom w:val="none" w:sz="0" w:space="0" w:color="auto"/>
        <w:right w:val="none" w:sz="0" w:space="0" w:color="auto"/>
      </w:divBdr>
    </w:div>
    <w:div w:id="1001740021">
      <w:bodyDiv w:val="1"/>
      <w:marLeft w:val="0"/>
      <w:marRight w:val="0"/>
      <w:marTop w:val="0"/>
      <w:marBottom w:val="0"/>
      <w:divBdr>
        <w:top w:val="none" w:sz="0" w:space="0" w:color="auto"/>
        <w:left w:val="none" w:sz="0" w:space="0" w:color="auto"/>
        <w:bottom w:val="none" w:sz="0" w:space="0" w:color="auto"/>
        <w:right w:val="none" w:sz="0" w:space="0" w:color="auto"/>
      </w:divBdr>
    </w:div>
    <w:div w:id="1032927114">
      <w:bodyDiv w:val="1"/>
      <w:marLeft w:val="0"/>
      <w:marRight w:val="0"/>
      <w:marTop w:val="0"/>
      <w:marBottom w:val="0"/>
      <w:divBdr>
        <w:top w:val="none" w:sz="0" w:space="0" w:color="auto"/>
        <w:left w:val="none" w:sz="0" w:space="0" w:color="auto"/>
        <w:bottom w:val="none" w:sz="0" w:space="0" w:color="auto"/>
        <w:right w:val="none" w:sz="0" w:space="0" w:color="auto"/>
      </w:divBdr>
    </w:div>
    <w:div w:id="1049496577">
      <w:bodyDiv w:val="1"/>
      <w:marLeft w:val="0"/>
      <w:marRight w:val="0"/>
      <w:marTop w:val="0"/>
      <w:marBottom w:val="0"/>
      <w:divBdr>
        <w:top w:val="none" w:sz="0" w:space="0" w:color="auto"/>
        <w:left w:val="none" w:sz="0" w:space="0" w:color="auto"/>
        <w:bottom w:val="none" w:sz="0" w:space="0" w:color="auto"/>
        <w:right w:val="none" w:sz="0" w:space="0" w:color="auto"/>
      </w:divBdr>
    </w:div>
    <w:div w:id="1084572480">
      <w:bodyDiv w:val="1"/>
      <w:marLeft w:val="0"/>
      <w:marRight w:val="0"/>
      <w:marTop w:val="0"/>
      <w:marBottom w:val="0"/>
      <w:divBdr>
        <w:top w:val="none" w:sz="0" w:space="0" w:color="auto"/>
        <w:left w:val="none" w:sz="0" w:space="0" w:color="auto"/>
        <w:bottom w:val="none" w:sz="0" w:space="0" w:color="auto"/>
        <w:right w:val="none" w:sz="0" w:space="0" w:color="auto"/>
      </w:divBdr>
    </w:div>
    <w:div w:id="1141074547">
      <w:bodyDiv w:val="1"/>
      <w:marLeft w:val="0"/>
      <w:marRight w:val="0"/>
      <w:marTop w:val="0"/>
      <w:marBottom w:val="0"/>
      <w:divBdr>
        <w:top w:val="none" w:sz="0" w:space="0" w:color="auto"/>
        <w:left w:val="none" w:sz="0" w:space="0" w:color="auto"/>
        <w:bottom w:val="none" w:sz="0" w:space="0" w:color="auto"/>
        <w:right w:val="none" w:sz="0" w:space="0" w:color="auto"/>
      </w:divBdr>
    </w:div>
    <w:div w:id="1312640331">
      <w:bodyDiv w:val="1"/>
      <w:marLeft w:val="0"/>
      <w:marRight w:val="0"/>
      <w:marTop w:val="0"/>
      <w:marBottom w:val="0"/>
      <w:divBdr>
        <w:top w:val="none" w:sz="0" w:space="0" w:color="auto"/>
        <w:left w:val="none" w:sz="0" w:space="0" w:color="auto"/>
        <w:bottom w:val="none" w:sz="0" w:space="0" w:color="auto"/>
        <w:right w:val="none" w:sz="0" w:space="0" w:color="auto"/>
      </w:divBdr>
    </w:div>
    <w:div w:id="1482044363">
      <w:bodyDiv w:val="1"/>
      <w:marLeft w:val="0"/>
      <w:marRight w:val="0"/>
      <w:marTop w:val="0"/>
      <w:marBottom w:val="0"/>
      <w:divBdr>
        <w:top w:val="none" w:sz="0" w:space="0" w:color="auto"/>
        <w:left w:val="none" w:sz="0" w:space="0" w:color="auto"/>
        <w:bottom w:val="none" w:sz="0" w:space="0" w:color="auto"/>
        <w:right w:val="none" w:sz="0" w:space="0" w:color="auto"/>
      </w:divBdr>
      <w:divsChild>
        <w:div w:id="623000692">
          <w:marLeft w:val="0"/>
          <w:marRight w:val="0"/>
          <w:marTop w:val="0"/>
          <w:marBottom w:val="0"/>
          <w:divBdr>
            <w:top w:val="none" w:sz="0" w:space="0" w:color="auto"/>
            <w:left w:val="none" w:sz="0" w:space="0" w:color="auto"/>
            <w:bottom w:val="none" w:sz="0" w:space="0" w:color="auto"/>
            <w:right w:val="none" w:sz="0" w:space="0" w:color="auto"/>
          </w:divBdr>
          <w:divsChild>
            <w:div w:id="2898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5869">
      <w:bodyDiv w:val="1"/>
      <w:marLeft w:val="0"/>
      <w:marRight w:val="0"/>
      <w:marTop w:val="0"/>
      <w:marBottom w:val="0"/>
      <w:divBdr>
        <w:top w:val="none" w:sz="0" w:space="0" w:color="auto"/>
        <w:left w:val="none" w:sz="0" w:space="0" w:color="auto"/>
        <w:bottom w:val="none" w:sz="0" w:space="0" w:color="auto"/>
        <w:right w:val="none" w:sz="0" w:space="0" w:color="auto"/>
      </w:divBdr>
    </w:div>
    <w:div w:id="1515220729">
      <w:bodyDiv w:val="1"/>
      <w:marLeft w:val="0"/>
      <w:marRight w:val="0"/>
      <w:marTop w:val="0"/>
      <w:marBottom w:val="0"/>
      <w:divBdr>
        <w:top w:val="none" w:sz="0" w:space="0" w:color="auto"/>
        <w:left w:val="none" w:sz="0" w:space="0" w:color="auto"/>
        <w:bottom w:val="none" w:sz="0" w:space="0" w:color="auto"/>
        <w:right w:val="none" w:sz="0" w:space="0" w:color="auto"/>
      </w:divBdr>
    </w:div>
    <w:div w:id="1548488577">
      <w:bodyDiv w:val="1"/>
      <w:marLeft w:val="0"/>
      <w:marRight w:val="0"/>
      <w:marTop w:val="0"/>
      <w:marBottom w:val="0"/>
      <w:divBdr>
        <w:top w:val="none" w:sz="0" w:space="0" w:color="auto"/>
        <w:left w:val="none" w:sz="0" w:space="0" w:color="auto"/>
        <w:bottom w:val="none" w:sz="0" w:space="0" w:color="auto"/>
        <w:right w:val="none" w:sz="0" w:space="0" w:color="auto"/>
      </w:divBdr>
    </w:div>
    <w:div w:id="1554388749">
      <w:bodyDiv w:val="1"/>
      <w:marLeft w:val="0"/>
      <w:marRight w:val="0"/>
      <w:marTop w:val="0"/>
      <w:marBottom w:val="0"/>
      <w:divBdr>
        <w:top w:val="none" w:sz="0" w:space="0" w:color="auto"/>
        <w:left w:val="none" w:sz="0" w:space="0" w:color="auto"/>
        <w:bottom w:val="none" w:sz="0" w:space="0" w:color="auto"/>
        <w:right w:val="none" w:sz="0" w:space="0" w:color="auto"/>
      </w:divBdr>
    </w:div>
    <w:div w:id="1563062190">
      <w:bodyDiv w:val="1"/>
      <w:marLeft w:val="0"/>
      <w:marRight w:val="0"/>
      <w:marTop w:val="0"/>
      <w:marBottom w:val="0"/>
      <w:divBdr>
        <w:top w:val="none" w:sz="0" w:space="0" w:color="auto"/>
        <w:left w:val="none" w:sz="0" w:space="0" w:color="auto"/>
        <w:bottom w:val="none" w:sz="0" w:space="0" w:color="auto"/>
        <w:right w:val="none" w:sz="0" w:space="0" w:color="auto"/>
      </w:divBdr>
    </w:div>
    <w:div w:id="1615676265">
      <w:bodyDiv w:val="1"/>
      <w:marLeft w:val="0"/>
      <w:marRight w:val="0"/>
      <w:marTop w:val="0"/>
      <w:marBottom w:val="0"/>
      <w:divBdr>
        <w:top w:val="none" w:sz="0" w:space="0" w:color="auto"/>
        <w:left w:val="none" w:sz="0" w:space="0" w:color="auto"/>
        <w:bottom w:val="none" w:sz="0" w:space="0" w:color="auto"/>
        <w:right w:val="none" w:sz="0" w:space="0" w:color="auto"/>
      </w:divBdr>
    </w:div>
    <w:div w:id="1617325283">
      <w:bodyDiv w:val="1"/>
      <w:marLeft w:val="0"/>
      <w:marRight w:val="0"/>
      <w:marTop w:val="0"/>
      <w:marBottom w:val="0"/>
      <w:divBdr>
        <w:top w:val="none" w:sz="0" w:space="0" w:color="auto"/>
        <w:left w:val="none" w:sz="0" w:space="0" w:color="auto"/>
        <w:bottom w:val="none" w:sz="0" w:space="0" w:color="auto"/>
        <w:right w:val="none" w:sz="0" w:space="0" w:color="auto"/>
      </w:divBdr>
    </w:div>
    <w:div w:id="1617643193">
      <w:bodyDiv w:val="1"/>
      <w:marLeft w:val="0"/>
      <w:marRight w:val="0"/>
      <w:marTop w:val="0"/>
      <w:marBottom w:val="0"/>
      <w:divBdr>
        <w:top w:val="none" w:sz="0" w:space="0" w:color="auto"/>
        <w:left w:val="none" w:sz="0" w:space="0" w:color="auto"/>
        <w:bottom w:val="none" w:sz="0" w:space="0" w:color="auto"/>
        <w:right w:val="none" w:sz="0" w:space="0" w:color="auto"/>
      </w:divBdr>
    </w:div>
    <w:div w:id="1628659200">
      <w:bodyDiv w:val="1"/>
      <w:marLeft w:val="0"/>
      <w:marRight w:val="0"/>
      <w:marTop w:val="0"/>
      <w:marBottom w:val="0"/>
      <w:divBdr>
        <w:top w:val="none" w:sz="0" w:space="0" w:color="auto"/>
        <w:left w:val="none" w:sz="0" w:space="0" w:color="auto"/>
        <w:bottom w:val="none" w:sz="0" w:space="0" w:color="auto"/>
        <w:right w:val="none" w:sz="0" w:space="0" w:color="auto"/>
      </w:divBdr>
    </w:div>
    <w:div w:id="1820028689">
      <w:bodyDiv w:val="1"/>
      <w:marLeft w:val="0"/>
      <w:marRight w:val="0"/>
      <w:marTop w:val="0"/>
      <w:marBottom w:val="0"/>
      <w:divBdr>
        <w:top w:val="none" w:sz="0" w:space="0" w:color="auto"/>
        <w:left w:val="none" w:sz="0" w:space="0" w:color="auto"/>
        <w:bottom w:val="none" w:sz="0" w:space="0" w:color="auto"/>
        <w:right w:val="none" w:sz="0" w:space="0" w:color="auto"/>
      </w:divBdr>
    </w:div>
    <w:div w:id="1822693037">
      <w:bodyDiv w:val="1"/>
      <w:marLeft w:val="0"/>
      <w:marRight w:val="0"/>
      <w:marTop w:val="0"/>
      <w:marBottom w:val="0"/>
      <w:divBdr>
        <w:top w:val="none" w:sz="0" w:space="0" w:color="auto"/>
        <w:left w:val="none" w:sz="0" w:space="0" w:color="auto"/>
        <w:bottom w:val="none" w:sz="0" w:space="0" w:color="auto"/>
        <w:right w:val="none" w:sz="0" w:space="0" w:color="auto"/>
      </w:divBdr>
    </w:div>
    <w:div w:id="1824154351">
      <w:bodyDiv w:val="1"/>
      <w:marLeft w:val="0"/>
      <w:marRight w:val="0"/>
      <w:marTop w:val="0"/>
      <w:marBottom w:val="0"/>
      <w:divBdr>
        <w:top w:val="none" w:sz="0" w:space="0" w:color="auto"/>
        <w:left w:val="none" w:sz="0" w:space="0" w:color="auto"/>
        <w:bottom w:val="none" w:sz="0" w:space="0" w:color="auto"/>
        <w:right w:val="none" w:sz="0" w:space="0" w:color="auto"/>
      </w:divBdr>
      <w:divsChild>
        <w:div w:id="2143038296">
          <w:marLeft w:val="0"/>
          <w:marRight w:val="0"/>
          <w:marTop w:val="0"/>
          <w:marBottom w:val="0"/>
          <w:divBdr>
            <w:top w:val="none" w:sz="0" w:space="0" w:color="auto"/>
            <w:left w:val="none" w:sz="0" w:space="0" w:color="auto"/>
            <w:bottom w:val="none" w:sz="0" w:space="0" w:color="auto"/>
            <w:right w:val="none" w:sz="0" w:space="0" w:color="auto"/>
          </w:divBdr>
          <w:divsChild>
            <w:div w:id="2836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7075">
      <w:bodyDiv w:val="1"/>
      <w:marLeft w:val="0"/>
      <w:marRight w:val="0"/>
      <w:marTop w:val="0"/>
      <w:marBottom w:val="0"/>
      <w:divBdr>
        <w:top w:val="none" w:sz="0" w:space="0" w:color="auto"/>
        <w:left w:val="none" w:sz="0" w:space="0" w:color="auto"/>
        <w:bottom w:val="none" w:sz="0" w:space="0" w:color="auto"/>
        <w:right w:val="none" w:sz="0" w:space="0" w:color="auto"/>
      </w:divBdr>
    </w:div>
    <w:div w:id="1871407224">
      <w:bodyDiv w:val="1"/>
      <w:marLeft w:val="0"/>
      <w:marRight w:val="0"/>
      <w:marTop w:val="0"/>
      <w:marBottom w:val="0"/>
      <w:divBdr>
        <w:top w:val="none" w:sz="0" w:space="0" w:color="auto"/>
        <w:left w:val="none" w:sz="0" w:space="0" w:color="auto"/>
        <w:bottom w:val="none" w:sz="0" w:space="0" w:color="auto"/>
        <w:right w:val="none" w:sz="0" w:space="0" w:color="auto"/>
      </w:divBdr>
    </w:div>
    <w:div w:id="1890262326">
      <w:bodyDiv w:val="1"/>
      <w:marLeft w:val="0"/>
      <w:marRight w:val="0"/>
      <w:marTop w:val="0"/>
      <w:marBottom w:val="0"/>
      <w:divBdr>
        <w:top w:val="none" w:sz="0" w:space="0" w:color="auto"/>
        <w:left w:val="none" w:sz="0" w:space="0" w:color="auto"/>
        <w:bottom w:val="none" w:sz="0" w:space="0" w:color="auto"/>
        <w:right w:val="none" w:sz="0" w:space="0" w:color="auto"/>
      </w:divBdr>
    </w:div>
    <w:div w:id="1891109097">
      <w:bodyDiv w:val="1"/>
      <w:marLeft w:val="0"/>
      <w:marRight w:val="0"/>
      <w:marTop w:val="0"/>
      <w:marBottom w:val="0"/>
      <w:divBdr>
        <w:top w:val="none" w:sz="0" w:space="0" w:color="auto"/>
        <w:left w:val="none" w:sz="0" w:space="0" w:color="auto"/>
        <w:bottom w:val="none" w:sz="0" w:space="0" w:color="auto"/>
        <w:right w:val="none" w:sz="0" w:space="0" w:color="auto"/>
      </w:divBdr>
    </w:div>
    <w:div w:id="2019035336">
      <w:bodyDiv w:val="1"/>
      <w:marLeft w:val="0"/>
      <w:marRight w:val="0"/>
      <w:marTop w:val="0"/>
      <w:marBottom w:val="0"/>
      <w:divBdr>
        <w:top w:val="none" w:sz="0" w:space="0" w:color="auto"/>
        <w:left w:val="none" w:sz="0" w:space="0" w:color="auto"/>
        <w:bottom w:val="none" w:sz="0" w:space="0" w:color="auto"/>
        <w:right w:val="none" w:sz="0" w:space="0" w:color="auto"/>
      </w:divBdr>
    </w:div>
    <w:div w:id="2030989657">
      <w:bodyDiv w:val="1"/>
      <w:marLeft w:val="0"/>
      <w:marRight w:val="0"/>
      <w:marTop w:val="0"/>
      <w:marBottom w:val="0"/>
      <w:divBdr>
        <w:top w:val="none" w:sz="0" w:space="0" w:color="auto"/>
        <w:left w:val="none" w:sz="0" w:space="0" w:color="auto"/>
        <w:bottom w:val="none" w:sz="0" w:space="0" w:color="auto"/>
        <w:right w:val="none" w:sz="0" w:space="0" w:color="auto"/>
      </w:divBdr>
    </w:div>
    <w:div w:id="2045473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iki.esipfed.org/index.php/Data_Discovery_(DataCite)" TargetMode="Externa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hyperlink" Target="http://search.datacite.org/ui" TargetMode="External"/><Relationship Id="rId11" Type="http://schemas.openxmlformats.org/officeDocument/2006/relationships/hyperlink" Target="http://schema.datacite.org/meta/kernel-3.1/doc/DataCite-MetadataKernel_v3.1.pdf" TargetMode="Externa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chart" Target="charts/chart1.xml"/><Relationship Id="rId15" Type="http://schemas.openxmlformats.org/officeDocument/2006/relationships/hyperlink" Target="https://www.sciencebase.gov/catalog/" TargetMode="External"/><Relationship Id="rId16" Type="http://schemas.openxmlformats.org/officeDocument/2006/relationships/chart" Target="charts/chart2.xml"/><Relationship Id="rId17" Type="http://schemas.openxmlformats.org/officeDocument/2006/relationships/chart" Target="charts/chart3.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hema.datacite.org/meta/kernel-3.1/doc/DataCite-MetadataKernel_v3.1.pdf"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scgordon/NCAR_UCAR_DSET/Reports/DataCite/dciteCHA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scgordon:Dropbox:bizarrodesktop:DCITE_USGSreport1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scgordon:Dropbox:bizarrodesktop:DCITE_USGSreport1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t>DataCite Recommendation compared with the NCAR Dialects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3060266505148"/>
          <c:y val="0.0849640936651211"/>
          <c:w val="0.861082285865646"/>
          <c:h val="0.70491062854948"/>
        </c:manualLayout>
      </c:layout>
      <c:lineChart>
        <c:grouping val="standard"/>
        <c:varyColors val="0"/>
        <c:ser>
          <c:idx val="0"/>
          <c:order val="0"/>
          <c:tx>
            <c:strRef>
              <c:f>Charts!$A$2</c:f>
              <c:strCache>
                <c:ptCount val="1"/>
                <c:pt idx="0">
                  <c:v>DCITE Recommendation</c:v>
                </c:pt>
              </c:strCache>
            </c:strRef>
          </c:tx>
          <c:spPr>
            <a:ln w="76200" cap="rnd">
              <a:solidFill>
                <a:schemeClr val="accent1"/>
              </a:solidFill>
              <a:round/>
            </a:ln>
            <a:effectLst/>
          </c:spPr>
          <c:marker>
            <c:symbol val="none"/>
          </c:marker>
          <c:cat>
            <c:strRef>
              <c:f>Charts!$B$1:$D$1</c:f>
              <c:strCache>
                <c:ptCount val="3"/>
                <c:pt idx="0">
                  <c:v>Mandatory</c:v>
                </c:pt>
                <c:pt idx="1">
                  <c:v>Recommended</c:v>
                </c:pt>
                <c:pt idx="2">
                  <c:v>Optional</c:v>
                </c:pt>
              </c:strCache>
            </c:strRef>
          </c:cat>
          <c:val>
            <c:numRef>
              <c:f>Charts!$B$2:$D$2</c:f>
              <c:numCache>
                <c:formatCode>General</c:formatCode>
                <c:ptCount val="3"/>
                <c:pt idx="0">
                  <c:v>8.0</c:v>
                </c:pt>
                <c:pt idx="1">
                  <c:v>11.0</c:v>
                </c:pt>
                <c:pt idx="2">
                  <c:v>6.0</c:v>
                </c:pt>
              </c:numCache>
            </c:numRef>
          </c:val>
          <c:smooth val="0"/>
        </c:ser>
        <c:ser>
          <c:idx val="1"/>
          <c:order val="1"/>
          <c:tx>
            <c:strRef>
              <c:f>Charts!$A$3</c:f>
              <c:strCache>
                <c:ptCount val="1"/>
                <c:pt idx="0">
                  <c:v>RDA-CISL</c:v>
                </c:pt>
              </c:strCache>
            </c:strRef>
          </c:tx>
          <c:spPr>
            <a:ln w="66675" cap="rnd">
              <a:solidFill>
                <a:schemeClr val="accent2"/>
              </a:solidFill>
              <a:prstDash val="solid"/>
              <a:round/>
            </a:ln>
            <a:effectLst/>
          </c:spPr>
          <c:marker>
            <c:symbol val="none"/>
          </c:marker>
          <c:cat>
            <c:strRef>
              <c:f>Charts!$B$1:$D$1</c:f>
              <c:strCache>
                <c:ptCount val="3"/>
                <c:pt idx="0">
                  <c:v>Mandatory</c:v>
                </c:pt>
                <c:pt idx="1">
                  <c:v>Recommended</c:v>
                </c:pt>
                <c:pt idx="2">
                  <c:v>Optional</c:v>
                </c:pt>
              </c:strCache>
            </c:strRef>
          </c:cat>
          <c:val>
            <c:numRef>
              <c:f>Charts!$B$3:$D$3</c:f>
              <c:numCache>
                <c:formatCode>General</c:formatCode>
                <c:ptCount val="3"/>
                <c:pt idx="0">
                  <c:v>5.0</c:v>
                </c:pt>
                <c:pt idx="1">
                  <c:v>9.0</c:v>
                </c:pt>
                <c:pt idx="2">
                  <c:v>4.0</c:v>
                </c:pt>
              </c:numCache>
            </c:numRef>
          </c:val>
          <c:smooth val="0"/>
        </c:ser>
        <c:ser>
          <c:idx val="2"/>
          <c:order val="2"/>
          <c:tx>
            <c:strRef>
              <c:f>Charts!$A$4</c:f>
              <c:strCache>
                <c:ptCount val="1"/>
                <c:pt idx="0">
                  <c:v>ISO, ISO-1</c:v>
                </c:pt>
              </c:strCache>
            </c:strRef>
          </c:tx>
          <c:spPr>
            <a:ln w="76200" cap="rnd">
              <a:solidFill>
                <a:schemeClr val="accent3"/>
              </a:solidFill>
              <a:prstDash val="dash"/>
              <a:round/>
            </a:ln>
            <a:effectLst/>
          </c:spPr>
          <c:marker>
            <c:symbol val="none"/>
          </c:marker>
          <c:cat>
            <c:strRef>
              <c:f>Charts!$B$1:$D$1</c:f>
              <c:strCache>
                <c:ptCount val="3"/>
                <c:pt idx="0">
                  <c:v>Mandatory</c:v>
                </c:pt>
                <c:pt idx="1">
                  <c:v>Recommended</c:v>
                </c:pt>
                <c:pt idx="2">
                  <c:v>Optional</c:v>
                </c:pt>
              </c:strCache>
            </c:strRef>
          </c:cat>
          <c:val>
            <c:numRef>
              <c:f>Charts!$B$4:$D$4</c:f>
              <c:numCache>
                <c:formatCode>General</c:formatCode>
                <c:ptCount val="3"/>
                <c:pt idx="0">
                  <c:v>5.0</c:v>
                </c:pt>
                <c:pt idx="1">
                  <c:v>9.0</c:v>
                </c:pt>
                <c:pt idx="2">
                  <c:v>6.0</c:v>
                </c:pt>
              </c:numCache>
            </c:numRef>
          </c:val>
          <c:smooth val="0"/>
        </c:ser>
        <c:ser>
          <c:idx val="3"/>
          <c:order val="3"/>
          <c:tx>
            <c:strRef>
              <c:f>Charts!$A$5</c:f>
              <c:strCache>
                <c:ptCount val="1"/>
                <c:pt idx="0">
                  <c:v>MODS</c:v>
                </c:pt>
              </c:strCache>
            </c:strRef>
          </c:tx>
          <c:spPr>
            <a:ln w="76200" cap="rnd">
              <a:solidFill>
                <a:schemeClr val="accent4"/>
              </a:solidFill>
              <a:prstDash val="dash"/>
              <a:round/>
            </a:ln>
            <a:effectLst/>
          </c:spPr>
          <c:marker>
            <c:symbol val="none"/>
          </c:marker>
          <c:cat>
            <c:strRef>
              <c:f>Charts!$B$1:$D$1</c:f>
              <c:strCache>
                <c:ptCount val="3"/>
                <c:pt idx="0">
                  <c:v>Mandatory</c:v>
                </c:pt>
                <c:pt idx="1">
                  <c:v>Recommended</c:v>
                </c:pt>
                <c:pt idx="2">
                  <c:v>Optional</c:v>
                </c:pt>
              </c:strCache>
            </c:strRef>
          </c:cat>
          <c:val>
            <c:numRef>
              <c:f>Charts!$B$5:$D$5</c:f>
              <c:numCache>
                <c:formatCode>General</c:formatCode>
                <c:ptCount val="3"/>
                <c:pt idx="0">
                  <c:v>6.0</c:v>
                </c:pt>
                <c:pt idx="1">
                  <c:v>9.0</c:v>
                </c:pt>
                <c:pt idx="2">
                  <c:v>4.0</c:v>
                </c:pt>
              </c:numCache>
            </c:numRef>
          </c:val>
          <c:smooth val="0"/>
        </c:ser>
        <c:ser>
          <c:idx val="4"/>
          <c:order val="4"/>
          <c:tx>
            <c:strRef>
              <c:f>Charts!$A$6</c:f>
              <c:strCache>
                <c:ptCount val="1"/>
                <c:pt idx="0">
                  <c:v>NcML</c:v>
                </c:pt>
              </c:strCache>
            </c:strRef>
          </c:tx>
          <c:spPr>
            <a:ln w="76200" cap="rnd">
              <a:solidFill>
                <a:srgbClr val="7030A0"/>
              </a:solidFill>
              <a:round/>
            </a:ln>
            <a:effectLst/>
          </c:spPr>
          <c:marker>
            <c:symbol val="none"/>
          </c:marker>
          <c:cat>
            <c:strRef>
              <c:f>Charts!$B$1:$D$1</c:f>
              <c:strCache>
                <c:ptCount val="3"/>
                <c:pt idx="0">
                  <c:v>Mandatory</c:v>
                </c:pt>
                <c:pt idx="1">
                  <c:v>Recommended</c:v>
                </c:pt>
                <c:pt idx="2">
                  <c:v>Optional</c:v>
                </c:pt>
              </c:strCache>
            </c:strRef>
          </c:cat>
          <c:val>
            <c:numRef>
              <c:f>Charts!$B$6:$D$6</c:f>
              <c:numCache>
                <c:formatCode>General</c:formatCode>
                <c:ptCount val="3"/>
                <c:pt idx="0">
                  <c:v>5.0</c:v>
                </c:pt>
                <c:pt idx="1">
                  <c:v>7.0</c:v>
                </c:pt>
                <c:pt idx="2">
                  <c:v>2.0</c:v>
                </c:pt>
              </c:numCache>
            </c:numRef>
          </c:val>
          <c:smooth val="0"/>
        </c:ser>
        <c:ser>
          <c:idx val="5"/>
          <c:order val="5"/>
          <c:tx>
            <c:strRef>
              <c:f>Charts!$A$7</c:f>
              <c:strCache>
                <c:ptCount val="1"/>
                <c:pt idx="0">
                  <c:v>DataCite Dialect</c:v>
                </c:pt>
              </c:strCache>
            </c:strRef>
          </c:tx>
          <c:spPr>
            <a:ln w="76200" cap="rnd">
              <a:solidFill>
                <a:schemeClr val="accent6"/>
              </a:solidFill>
              <a:prstDash val="lgDash"/>
              <a:round/>
            </a:ln>
            <a:effectLst/>
          </c:spPr>
          <c:marker>
            <c:symbol val="none"/>
          </c:marker>
          <c:cat>
            <c:strRef>
              <c:f>Charts!$B$1:$D$1</c:f>
              <c:strCache>
                <c:ptCount val="3"/>
                <c:pt idx="0">
                  <c:v>Mandatory</c:v>
                </c:pt>
                <c:pt idx="1">
                  <c:v>Recommended</c:v>
                </c:pt>
                <c:pt idx="2">
                  <c:v>Optional</c:v>
                </c:pt>
              </c:strCache>
            </c:strRef>
          </c:cat>
          <c:val>
            <c:numRef>
              <c:f>Charts!$B$7:$D$7</c:f>
              <c:numCache>
                <c:formatCode>General</c:formatCode>
                <c:ptCount val="3"/>
                <c:pt idx="0">
                  <c:v>8.0</c:v>
                </c:pt>
                <c:pt idx="1">
                  <c:v>11.0</c:v>
                </c:pt>
                <c:pt idx="2">
                  <c:v>6.0</c:v>
                </c:pt>
              </c:numCache>
            </c:numRef>
          </c:val>
          <c:smooth val="0"/>
        </c:ser>
        <c:ser>
          <c:idx val="6"/>
          <c:order val="6"/>
          <c:tx>
            <c:strRef>
              <c:f>Charts!$A$8</c:f>
              <c:strCache>
                <c:ptCount val="1"/>
                <c:pt idx="0">
                  <c:v>EOL</c:v>
                </c:pt>
              </c:strCache>
            </c:strRef>
          </c:tx>
          <c:spPr>
            <a:ln w="76200" cap="rnd">
              <a:solidFill>
                <a:schemeClr val="accent1">
                  <a:lumMod val="60000"/>
                </a:schemeClr>
              </a:solidFill>
              <a:round/>
            </a:ln>
            <a:effectLst/>
          </c:spPr>
          <c:marker>
            <c:symbol val="none"/>
          </c:marker>
          <c:cat>
            <c:strRef>
              <c:f>Charts!$B$1:$D$1</c:f>
              <c:strCache>
                <c:ptCount val="3"/>
                <c:pt idx="0">
                  <c:v>Mandatory</c:v>
                </c:pt>
                <c:pt idx="1">
                  <c:v>Recommended</c:v>
                </c:pt>
                <c:pt idx="2">
                  <c:v>Optional</c:v>
                </c:pt>
              </c:strCache>
            </c:strRef>
          </c:cat>
          <c:val>
            <c:numRef>
              <c:f>Charts!$B$8:$D$8</c:f>
              <c:numCache>
                <c:formatCode>General</c:formatCode>
                <c:ptCount val="3"/>
                <c:pt idx="0">
                  <c:v>4.0</c:v>
                </c:pt>
                <c:pt idx="1">
                  <c:v>7.0</c:v>
                </c:pt>
                <c:pt idx="2">
                  <c:v>5.0</c:v>
                </c:pt>
              </c:numCache>
            </c:numRef>
          </c:val>
          <c:smooth val="0"/>
        </c:ser>
        <c:dLbls>
          <c:showLegendKey val="0"/>
          <c:showVal val="0"/>
          <c:showCatName val="0"/>
          <c:showSerName val="0"/>
          <c:showPercent val="0"/>
          <c:showBubbleSize val="0"/>
        </c:dLbls>
        <c:smooth val="0"/>
        <c:axId val="-2068187744"/>
        <c:axId val="2121021808"/>
      </c:lineChart>
      <c:catAx>
        <c:axId val="-2068187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Levels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121021808"/>
        <c:crosses val="autoZero"/>
        <c:auto val="1"/>
        <c:lblAlgn val="ctr"/>
        <c:lblOffset val="100"/>
        <c:noMultiLvlLbl val="0"/>
      </c:catAx>
      <c:valAx>
        <c:axId val="2121021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Concepts</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2068187744"/>
        <c:crosses val="autoZero"/>
        <c:crossBetween val="between"/>
      </c:valAx>
      <c:spPr>
        <a:noFill/>
        <a:ln>
          <a:noFill/>
        </a:ln>
        <a:effectLst/>
      </c:spPr>
    </c:plotArea>
    <c:legend>
      <c:legendPos val="b"/>
      <c:layout>
        <c:manualLayout>
          <c:xMode val="edge"/>
          <c:yMode val="edge"/>
          <c:x val="0.00711538461538461"/>
          <c:y val="0.879312813171081"/>
          <c:w val="0.981495726495726"/>
          <c:h val="0.10494535290526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title>
      <c:tx>
        <c:rich>
          <a:bodyPr/>
          <a:lstStyle/>
          <a:p>
            <a:pPr>
              <a:defRPr sz="2000" b="1"/>
            </a:pPr>
            <a:r>
              <a:rPr lang="en-US" sz="2000" b="1"/>
              <a:t>CSDGM Rubric Score Counts for DataCite</a:t>
            </a:r>
          </a:p>
        </c:rich>
      </c:tx>
      <c:overlay val="0"/>
    </c:title>
    <c:autoTitleDeleted val="0"/>
    <c:plotArea>
      <c:layout>
        <c:manualLayout>
          <c:layoutTarget val="inner"/>
          <c:xMode val="edge"/>
          <c:yMode val="edge"/>
          <c:x val="0.133185097145876"/>
          <c:y val="0.147432558313645"/>
          <c:w val="0.833583013661754"/>
          <c:h val="0.708603839774265"/>
        </c:manualLayout>
      </c:layout>
      <c:barChart>
        <c:barDir val="bar"/>
        <c:grouping val="clustered"/>
        <c:varyColors val="0"/>
        <c:ser>
          <c:idx val="0"/>
          <c:order val="0"/>
          <c:spPr>
            <a:solidFill>
              <a:schemeClr val="tx2"/>
            </a:solidFill>
          </c:spPr>
          <c:invertIfNegative val="0"/>
          <c:dLbls>
            <c:spPr>
              <a:noFill/>
              <a:ln>
                <a:noFill/>
              </a:ln>
              <a:effectLst/>
            </c:spPr>
            <c:txPr>
              <a:bodyPr/>
              <a:lstStyle/>
              <a:p>
                <a:pPr>
                  <a:defRPr sz="1200"/>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DCITE2_Pivot!$R$5:$R$18</c:f>
              <c:strCache>
                <c:ptCount val="14"/>
                <c:pt idx="0">
                  <c:v>2 2 1</c:v>
                </c:pt>
                <c:pt idx="1">
                  <c:v>1 2 2</c:v>
                </c:pt>
                <c:pt idx="2">
                  <c:v>1 1 2</c:v>
                </c:pt>
                <c:pt idx="3">
                  <c:v>1 1 1</c:v>
                </c:pt>
                <c:pt idx="4">
                  <c:v>1 0 2</c:v>
                </c:pt>
                <c:pt idx="5">
                  <c:v>1 0 1</c:v>
                </c:pt>
                <c:pt idx="6">
                  <c:v>1 0 0</c:v>
                </c:pt>
                <c:pt idx="7">
                  <c:v>0 2 2</c:v>
                </c:pt>
                <c:pt idx="8">
                  <c:v>0 1 2</c:v>
                </c:pt>
                <c:pt idx="9">
                  <c:v>0 1 1</c:v>
                </c:pt>
                <c:pt idx="10">
                  <c:v>0 0 3</c:v>
                </c:pt>
                <c:pt idx="11">
                  <c:v>0 0 2</c:v>
                </c:pt>
                <c:pt idx="12">
                  <c:v>0 0 1</c:v>
                </c:pt>
                <c:pt idx="13">
                  <c:v>0 0 0 </c:v>
                </c:pt>
              </c:strCache>
            </c:strRef>
          </c:cat>
          <c:val>
            <c:numRef>
              <c:f>DCITE2_Pivot!$B$5:$B$18</c:f>
              <c:numCache>
                <c:formatCode>General</c:formatCode>
                <c:ptCount val="14"/>
                <c:pt idx="0">
                  <c:v>2.0</c:v>
                </c:pt>
                <c:pt idx="1">
                  <c:v>6.0</c:v>
                </c:pt>
                <c:pt idx="2">
                  <c:v>109.0</c:v>
                </c:pt>
                <c:pt idx="3">
                  <c:v>19.0</c:v>
                </c:pt>
                <c:pt idx="4">
                  <c:v>23.0</c:v>
                </c:pt>
                <c:pt idx="5">
                  <c:v>96.0</c:v>
                </c:pt>
                <c:pt idx="6">
                  <c:v>22.0</c:v>
                </c:pt>
                <c:pt idx="7">
                  <c:v>12.0</c:v>
                </c:pt>
                <c:pt idx="8">
                  <c:v>91.0</c:v>
                </c:pt>
                <c:pt idx="9">
                  <c:v>58.0</c:v>
                </c:pt>
                <c:pt idx="10">
                  <c:v>1.0</c:v>
                </c:pt>
                <c:pt idx="11">
                  <c:v>56.0</c:v>
                </c:pt>
                <c:pt idx="12">
                  <c:v>105.0</c:v>
                </c:pt>
                <c:pt idx="13">
                  <c:v>17.0</c:v>
                </c:pt>
              </c:numCache>
            </c:numRef>
          </c:val>
        </c:ser>
        <c:dLbls>
          <c:showLegendKey val="0"/>
          <c:showVal val="1"/>
          <c:showCatName val="0"/>
          <c:showSerName val="0"/>
          <c:showPercent val="0"/>
          <c:showBubbleSize val="0"/>
        </c:dLbls>
        <c:gapWidth val="150"/>
        <c:axId val="-2065871104"/>
        <c:axId val="-2066348608"/>
      </c:barChart>
      <c:catAx>
        <c:axId val="-2065871104"/>
        <c:scaling>
          <c:orientation val="minMax"/>
        </c:scaling>
        <c:delete val="0"/>
        <c:axPos val="l"/>
        <c:title>
          <c:tx>
            <c:rich>
              <a:bodyPr rot="-5400000" vert="horz"/>
              <a:lstStyle/>
              <a:p>
                <a:pPr>
                  <a:defRPr sz="1800" b="0"/>
                </a:pPr>
                <a:r>
                  <a:rPr lang="en-US" sz="1800" b="0"/>
                  <a:t>SCORES</a:t>
                </a:r>
              </a:p>
            </c:rich>
          </c:tx>
          <c:layout>
            <c:manualLayout>
              <c:xMode val="edge"/>
              <c:yMode val="edge"/>
              <c:x val="0.0"/>
              <c:y val="0.367529703560095"/>
            </c:manualLayout>
          </c:layout>
          <c:overlay val="0"/>
        </c:title>
        <c:numFmt formatCode="General" sourceLinked="1"/>
        <c:majorTickMark val="none"/>
        <c:minorTickMark val="none"/>
        <c:tickLblPos val="nextTo"/>
        <c:txPr>
          <a:bodyPr/>
          <a:lstStyle/>
          <a:p>
            <a:pPr>
              <a:defRPr sz="1100"/>
            </a:pPr>
            <a:endParaRPr lang="en-US"/>
          </a:p>
        </c:txPr>
        <c:crossAx val="-2066348608"/>
        <c:crosses val="autoZero"/>
        <c:auto val="1"/>
        <c:lblAlgn val="ctr"/>
        <c:lblOffset val="100"/>
        <c:noMultiLvlLbl val="0"/>
      </c:catAx>
      <c:valAx>
        <c:axId val="-2066348608"/>
        <c:scaling>
          <c:orientation val="minMax"/>
        </c:scaling>
        <c:delete val="0"/>
        <c:axPos val="b"/>
        <c:title>
          <c:tx>
            <c:rich>
              <a:bodyPr/>
              <a:lstStyle/>
              <a:p>
                <a:pPr>
                  <a:defRPr sz="1800" b="0"/>
                </a:pPr>
                <a:r>
                  <a:rPr lang="en-US" sz="1800" b="0"/>
                  <a:t>COUNTS</a:t>
                </a:r>
              </a:p>
            </c:rich>
          </c:tx>
          <c:overlay val="0"/>
        </c:title>
        <c:numFmt formatCode="General" sourceLinked="1"/>
        <c:majorTickMark val="out"/>
        <c:minorTickMark val="none"/>
        <c:tickLblPos val="nextTo"/>
        <c:crossAx val="-2065871104"/>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Missing CSDGM Concepts</a:t>
            </a:r>
          </a:p>
        </c:rich>
      </c:tx>
      <c:overlay val="0"/>
    </c:title>
    <c:autoTitleDeleted val="0"/>
    <c:plotArea>
      <c:layout>
        <c:manualLayout>
          <c:layoutTarget val="inner"/>
          <c:xMode val="edge"/>
          <c:yMode val="edge"/>
          <c:x val="0.108112712326054"/>
          <c:y val="0.173374613003096"/>
          <c:w val="0.887542712821275"/>
          <c:h val="0.548862574453735"/>
        </c:manualLayout>
      </c:layout>
      <c:barChart>
        <c:barDir val="col"/>
        <c:grouping val="clustered"/>
        <c:varyColors val="0"/>
        <c:ser>
          <c:idx val="0"/>
          <c:order val="0"/>
          <c:invertIfNegative val="0"/>
          <c:dPt>
            <c:idx val="0"/>
            <c:invertIfNegative val="0"/>
            <c:bubble3D val="0"/>
            <c:spPr>
              <a:solidFill>
                <a:srgbClr val="C0504D"/>
              </a:solidFill>
            </c:spPr>
          </c:dPt>
          <c:dPt>
            <c:idx val="2"/>
            <c:invertIfNegative val="0"/>
            <c:bubble3D val="0"/>
            <c:spPr>
              <a:solidFill>
                <a:srgbClr val="C0504D"/>
              </a:solidFill>
            </c:spPr>
          </c:dPt>
          <c:dPt>
            <c:idx val="3"/>
            <c:invertIfNegative val="0"/>
            <c:bubble3D val="0"/>
            <c:spPr>
              <a:solidFill>
                <a:srgbClr val="C0504D"/>
              </a:solidFill>
            </c:spPr>
          </c:dPt>
          <c:dPt>
            <c:idx val="6"/>
            <c:invertIfNegative val="0"/>
            <c:bubble3D val="0"/>
            <c:spPr>
              <a:solidFill>
                <a:srgbClr val="1F497D"/>
              </a:solidFill>
            </c:spPr>
          </c:dPt>
          <c:dPt>
            <c:idx val="7"/>
            <c:invertIfNegative val="0"/>
            <c:bubble3D val="0"/>
            <c:spPr>
              <a:solidFill>
                <a:srgbClr val="1F497D"/>
              </a:solidFill>
            </c:spPr>
          </c:dPt>
          <c:dPt>
            <c:idx val="8"/>
            <c:invertIfNegative val="0"/>
            <c:bubble3D val="0"/>
            <c:spPr>
              <a:solidFill>
                <a:schemeClr val="tx2"/>
              </a:solidFill>
            </c:spPr>
          </c:dPt>
          <c:dPt>
            <c:idx val="10"/>
            <c:invertIfNegative val="0"/>
            <c:bubble3D val="0"/>
            <c:spPr>
              <a:solidFill>
                <a:srgbClr val="008000"/>
              </a:solidFill>
            </c:spPr>
          </c:dPt>
          <c:dPt>
            <c:idx val="11"/>
            <c:invertIfNegative val="0"/>
            <c:bubble3D val="0"/>
            <c:spPr>
              <a:solidFill>
                <a:srgbClr val="008000"/>
              </a:solidFill>
            </c:spPr>
          </c:dPt>
          <c:dPt>
            <c:idx val="12"/>
            <c:invertIfNegative val="0"/>
            <c:bubble3D val="0"/>
            <c:spPr>
              <a:solidFill>
                <a:srgbClr val="008000"/>
              </a:solidFill>
            </c:spPr>
          </c:dPt>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DCITE2_Pivot!$C$4:$P$4</c:f>
              <c:strCache>
                <c:ptCount val="14"/>
                <c:pt idx="0">
                  <c:v>Author/ Originator</c:v>
                </c:pt>
                <c:pt idx="1">
                  <c:v>Resource Title</c:v>
                </c:pt>
                <c:pt idx="2">
                  <c:v>Publisher</c:v>
                </c:pt>
                <c:pt idx="3">
                  <c:v>Creation/ Revision Date</c:v>
                </c:pt>
                <c:pt idx="4">
                  <c:v>Keyword</c:v>
                </c:pt>
                <c:pt idx="5">
                  <c:v>Keyword Vocabulary</c:v>
                </c:pt>
                <c:pt idx="6">
                  <c:v>Contributor Name</c:v>
                </c:pt>
                <c:pt idx="7">
                  <c:v>Creation/ Revision Date </c:v>
                </c:pt>
                <c:pt idx="8">
                  <c:v>Resource Type</c:v>
                </c:pt>
                <c:pt idx="9">
                  <c:v>Abstract</c:v>
                </c:pt>
                <c:pt idx="10">
                  <c:v>Spatial Extent</c:v>
                </c:pt>
                <c:pt idx="11">
                  <c:v>Transfer Size</c:v>
                </c:pt>
                <c:pt idx="12">
                  <c:v>Resource Format</c:v>
                </c:pt>
                <c:pt idx="13">
                  <c:v>Rights</c:v>
                </c:pt>
              </c:strCache>
            </c:strRef>
          </c:cat>
          <c:val>
            <c:numRef>
              <c:f>DCITE2_Pivot!$C$21:$P$21</c:f>
              <c:numCache>
                <c:formatCode>General</c:formatCode>
                <c:ptCount val="14"/>
                <c:pt idx="0">
                  <c:v>25.0</c:v>
                </c:pt>
                <c:pt idx="1">
                  <c:v>0.0</c:v>
                </c:pt>
                <c:pt idx="2">
                  <c:v>252.0</c:v>
                </c:pt>
                <c:pt idx="3">
                  <c:v>2.0</c:v>
                </c:pt>
                <c:pt idx="4">
                  <c:v>0.0</c:v>
                </c:pt>
                <c:pt idx="5">
                  <c:v>0.0</c:v>
                </c:pt>
                <c:pt idx="6">
                  <c:v>1.0</c:v>
                </c:pt>
                <c:pt idx="7">
                  <c:v>2.0</c:v>
                </c:pt>
                <c:pt idx="8">
                  <c:v>293.0</c:v>
                </c:pt>
                <c:pt idx="9">
                  <c:v>0.0</c:v>
                </c:pt>
                <c:pt idx="10">
                  <c:v>21.0</c:v>
                </c:pt>
                <c:pt idx="11">
                  <c:v>318.0</c:v>
                </c:pt>
                <c:pt idx="12">
                  <c:v>558.0</c:v>
                </c:pt>
                <c:pt idx="13">
                  <c:v>1.0</c:v>
                </c:pt>
              </c:numCache>
            </c:numRef>
          </c:val>
        </c:ser>
        <c:dLbls>
          <c:showLegendKey val="0"/>
          <c:showVal val="0"/>
          <c:showCatName val="0"/>
          <c:showSerName val="0"/>
          <c:showPercent val="0"/>
          <c:showBubbleSize val="0"/>
        </c:dLbls>
        <c:gapWidth val="150"/>
        <c:axId val="-2069735856"/>
        <c:axId val="-2069380432"/>
      </c:barChart>
      <c:catAx>
        <c:axId val="-2069735856"/>
        <c:scaling>
          <c:orientation val="minMax"/>
        </c:scaling>
        <c:delete val="0"/>
        <c:axPos val="b"/>
        <c:title>
          <c:tx>
            <c:rich>
              <a:bodyPr/>
              <a:lstStyle/>
              <a:p>
                <a:pPr>
                  <a:defRPr sz="1400" b="0" i="0">
                    <a:latin typeface="+mj-lt"/>
                  </a:defRPr>
                </a:pPr>
                <a:r>
                  <a:rPr lang="en-US" sz="1400" b="0" i="0">
                    <a:latin typeface="+mj-lt"/>
                  </a:rPr>
                  <a:t>DataCite</a:t>
                </a:r>
                <a:r>
                  <a:rPr lang="en-US" sz="1400" b="0" i="0" baseline="0">
                    <a:latin typeface="+mj-lt"/>
                  </a:rPr>
                  <a:t> Recommendion Concepts</a:t>
                </a:r>
                <a:endParaRPr lang="en-US" sz="1400" b="0" i="0">
                  <a:latin typeface="+mj-lt"/>
                </a:endParaRPr>
              </a:p>
            </c:rich>
          </c:tx>
          <c:layout>
            <c:manualLayout>
              <c:xMode val="edge"/>
              <c:yMode val="edge"/>
              <c:x val="0.529624457320194"/>
              <c:y val="0.906360969584684"/>
            </c:manualLayout>
          </c:layout>
          <c:overlay val="0"/>
        </c:title>
        <c:numFmt formatCode="General" sourceLinked="0"/>
        <c:majorTickMark val="out"/>
        <c:minorTickMark val="none"/>
        <c:tickLblPos val="nextTo"/>
        <c:crossAx val="-2069380432"/>
        <c:crosses val="autoZero"/>
        <c:auto val="1"/>
        <c:lblAlgn val="ctr"/>
        <c:lblOffset val="100"/>
        <c:noMultiLvlLbl val="0"/>
      </c:catAx>
      <c:valAx>
        <c:axId val="-2069380432"/>
        <c:scaling>
          <c:orientation val="minMax"/>
        </c:scaling>
        <c:delete val="0"/>
        <c:axPos val="l"/>
        <c:title>
          <c:tx>
            <c:rich>
              <a:bodyPr rot="-5400000" vert="horz"/>
              <a:lstStyle/>
              <a:p>
                <a:pPr>
                  <a:defRPr sz="1400" b="0" i="0">
                    <a:latin typeface="+mj-lt"/>
                  </a:defRPr>
                </a:pPr>
                <a:r>
                  <a:rPr lang="en-US" sz="1400" b="0" i="0">
                    <a:latin typeface="+mj-lt"/>
                  </a:rPr>
                  <a:t># Records </a:t>
                </a:r>
              </a:p>
            </c:rich>
          </c:tx>
          <c:layout>
            <c:manualLayout>
              <c:xMode val="edge"/>
              <c:yMode val="edge"/>
              <c:x val="0.00838574423480085"/>
              <c:y val="0.384049023670803"/>
            </c:manualLayout>
          </c:layout>
          <c:overlay val="0"/>
        </c:title>
        <c:numFmt formatCode="General" sourceLinked="1"/>
        <c:majorTickMark val="out"/>
        <c:minorTickMark val="none"/>
        <c:tickLblPos val="nextTo"/>
        <c:crossAx val="-2069735856"/>
        <c:crosses val="autoZero"/>
        <c:crossBetween val="between"/>
      </c:valAx>
    </c:plotArea>
    <c:plotVisOnly val="1"/>
    <c:dispBlanksAs val="gap"/>
    <c:showDLblsOverMax val="0"/>
  </c:chart>
  <c:spPr>
    <a:ln>
      <a:noFill/>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3049E-7056-6642-ABE8-CC991ECEB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17</Pages>
  <Words>4460</Words>
  <Characters>25426</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The HDF Group</Company>
  <LinksUpToDate>false</LinksUpToDate>
  <CharactersWithSpaces>29827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Schuster</dc:creator>
  <cp:lastModifiedBy>Sean Gordon</cp:lastModifiedBy>
  <cp:revision>9</cp:revision>
  <dcterms:created xsi:type="dcterms:W3CDTF">2015-12-07T17:15:00Z</dcterms:created>
  <dcterms:modified xsi:type="dcterms:W3CDTF">2015-12-10T01:01:00Z</dcterms:modified>
</cp:coreProperties>
</file>